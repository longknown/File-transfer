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00BB0" w14:textId="77777777" w:rsidR="007675A7" w:rsidRDefault="007675A7" w:rsidP="007675A7">
      <w:pPr>
        <w:pStyle w:val="1"/>
        <w:jc w:val="center"/>
        <w:rPr>
          <w:rFonts w:ascii="Times New Roman" w:hAnsi="Times New Roman" w:cs="Times New Roman"/>
        </w:rPr>
      </w:pPr>
      <w:r w:rsidRPr="00407EA0">
        <w:rPr>
          <w:rFonts w:ascii="Times New Roman" w:hAnsi="Times New Roman" w:cs="Times New Roman"/>
        </w:rPr>
        <w:t>Work</w:t>
      </w:r>
      <w:r>
        <w:rPr>
          <w:rFonts w:ascii="Times New Roman" w:hAnsi="Times New Roman" w:cs="Times New Roman"/>
        </w:rPr>
        <w:t xml:space="preserve"> Plan and Progress 2016/3/16</w:t>
      </w:r>
    </w:p>
    <w:p w14:paraId="35CD5B52" w14:textId="5864E498" w:rsidR="007675A7" w:rsidRDefault="007675A7" w:rsidP="007675A7">
      <w:pPr>
        <w:rPr>
          <w:rFonts w:ascii="Times New Roman" w:hAnsi="Times New Roman" w:cs="Times New Roman"/>
          <w:sz w:val="28"/>
          <w:u w:val="single"/>
        </w:rPr>
      </w:pPr>
      <w:r w:rsidRPr="00407EA0">
        <w:rPr>
          <w:rFonts w:ascii="Times New Roman" w:hAnsi="Times New Roman" w:cs="Times New Roman"/>
          <w:sz w:val="28"/>
          <w:u w:val="single"/>
        </w:rPr>
        <w:t>Rice miRNA</w:t>
      </w:r>
      <w:r w:rsidR="009C103E">
        <w:rPr>
          <w:rFonts w:ascii="Times New Roman" w:hAnsi="Times New Roman" w:cs="Times New Roman"/>
          <w:sz w:val="28"/>
          <w:u w:val="single"/>
        </w:rPr>
        <w:t xml:space="preserve"> and target</w:t>
      </w:r>
      <w:r w:rsidRPr="00407EA0">
        <w:rPr>
          <w:rFonts w:ascii="Times New Roman" w:hAnsi="Times New Roman" w:cs="Times New Roman"/>
          <w:sz w:val="28"/>
          <w:u w:val="single"/>
        </w:rPr>
        <w:t xml:space="preserve"> SNP analysis:</w:t>
      </w:r>
    </w:p>
    <w:p w14:paraId="22352059" w14:textId="56E62F4C" w:rsidR="007675A7" w:rsidRPr="00362F8C" w:rsidRDefault="007675A7" w:rsidP="007675A7">
      <w:pPr>
        <w:rPr>
          <w:rFonts w:ascii="Times New Roman" w:hAnsi="Times New Roman" w:cs="Times New Roman"/>
          <w:b/>
          <w:sz w:val="28"/>
        </w:rPr>
      </w:pPr>
      <w:r w:rsidRPr="00362F8C">
        <w:rPr>
          <w:rFonts w:ascii="Times New Roman" w:hAnsi="Times New Roman" w:cs="Times New Roman"/>
          <w:b/>
          <w:sz w:val="28"/>
        </w:rPr>
        <w:t xml:space="preserve">Part </w:t>
      </w:r>
      <w:r w:rsidRPr="00362F8C">
        <w:rPr>
          <w:rFonts w:ascii="Times New Roman" w:hAnsi="Times New Roman" w:cs="Times New Roman"/>
          <w:b/>
          <w:sz w:val="28"/>
        </w:rPr>
        <w:fldChar w:fldCharType="begin"/>
      </w:r>
      <w:r w:rsidRPr="00362F8C">
        <w:rPr>
          <w:rFonts w:ascii="Times New Roman" w:hAnsi="Times New Roman" w:cs="Times New Roman"/>
          <w:b/>
          <w:sz w:val="28"/>
        </w:rPr>
        <w:instrText xml:space="preserve"> = 1 \* ROMAN </w:instrText>
      </w:r>
      <w:r w:rsidRPr="00362F8C">
        <w:rPr>
          <w:rFonts w:ascii="Times New Roman" w:hAnsi="Times New Roman" w:cs="Times New Roman"/>
          <w:b/>
          <w:sz w:val="28"/>
        </w:rPr>
        <w:fldChar w:fldCharType="separate"/>
      </w:r>
      <w:r w:rsidRPr="00362F8C">
        <w:rPr>
          <w:rFonts w:ascii="Times New Roman" w:hAnsi="Times New Roman" w:cs="Times New Roman"/>
          <w:b/>
          <w:noProof/>
          <w:sz w:val="28"/>
        </w:rPr>
        <w:t>I</w:t>
      </w:r>
      <w:r w:rsidRPr="00362F8C">
        <w:rPr>
          <w:rFonts w:ascii="Times New Roman" w:hAnsi="Times New Roman" w:cs="Times New Roman"/>
          <w:b/>
          <w:sz w:val="28"/>
        </w:rPr>
        <w:fldChar w:fldCharType="end"/>
      </w:r>
      <w:r w:rsidRPr="00362F8C">
        <w:rPr>
          <w:rFonts w:ascii="Times New Roman" w:hAnsi="Times New Roman" w:cs="Times New Roman"/>
          <w:b/>
          <w:sz w:val="28"/>
        </w:rPr>
        <w:t xml:space="preserve">: </w:t>
      </w:r>
      <w:r w:rsidR="00B72746">
        <w:rPr>
          <w:rFonts w:ascii="Times New Roman" w:hAnsi="Times New Roman" w:cs="Times New Roman"/>
          <w:b/>
          <w:sz w:val="28"/>
        </w:rPr>
        <w:t>M</w:t>
      </w:r>
      <w:r w:rsidR="00CE1F0E" w:rsidRPr="00362F8C">
        <w:rPr>
          <w:rFonts w:ascii="Times New Roman" w:hAnsi="Times New Roman" w:cs="Times New Roman"/>
          <w:b/>
          <w:sz w:val="28"/>
        </w:rPr>
        <w:t>iRNA SNP searching</w:t>
      </w:r>
      <w:r w:rsidR="006A489E" w:rsidRPr="00362F8C">
        <w:rPr>
          <w:rFonts w:ascii="Times New Roman" w:hAnsi="Times New Roman" w:cs="Times New Roman" w:hint="eastAsia"/>
          <w:b/>
          <w:sz w:val="28"/>
        </w:rPr>
        <w:t xml:space="preserve"> </w:t>
      </w:r>
      <w:r w:rsidR="006A489E" w:rsidRPr="00362F8C">
        <w:rPr>
          <w:rFonts w:ascii="Times New Roman" w:hAnsi="Times New Roman" w:cs="Times New Roman"/>
          <w:b/>
          <w:sz w:val="28"/>
        </w:rPr>
        <w:t>(</w:t>
      </w:r>
      <w:r w:rsidR="00E563C1">
        <w:rPr>
          <w:rFonts w:ascii="Times New Roman" w:hAnsi="Times New Roman" w:cs="Times New Roman"/>
          <w:b/>
          <w:sz w:val="28"/>
        </w:rPr>
        <w:t>2015/</w:t>
      </w:r>
      <w:r w:rsidR="006A489E" w:rsidRPr="00362F8C">
        <w:rPr>
          <w:rFonts w:ascii="Times New Roman" w:hAnsi="Times New Roman" w:cs="Times New Roman"/>
          <w:b/>
          <w:sz w:val="28"/>
        </w:rPr>
        <w:t>8-</w:t>
      </w:r>
      <w:r w:rsidR="00E563C1">
        <w:rPr>
          <w:rFonts w:ascii="Times New Roman" w:hAnsi="Times New Roman" w:cs="Times New Roman"/>
          <w:b/>
          <w:sz w:val="28"/>
        </w:rPr>
        <w:t>2015/</w:t>
      </w:r>
      <w:r w:rsidR="006A489E" w:rsidRPr="00362F8C">
        <w:rPr>
          <w:rFonts w:ascii="Times New Roman" w:hAnsi="Times New Roman" w:cs="Times New Roman"/>
          <w:b/>
          <w:sz w:val="28"/>
        </w:rPr>
        <w:t>11)</w:t>
      </w:r>
    </w:p>
    <w:p w14:paraId="6B26BBB7" w14:textId="10B93D7B" w:rsidR="007675A7" w:rsidRDefault="007675A7" w:rsidP="007675A7">
      <w:pPr>
        <w:rPr>
          <w:rFonts w:ascii="Times New Roman" w:hAnsi="Times New Roman" w:cs="Times New Roman"/>
        </w:rPr>
      </w:pPr>
      <w:r w:rsidRPr="00362F8C">
        <w:rPr>
          <w:rFonts w:ascii="Times New Roman" w:hAnsi="Times New Roman" w:cs="Times New Roman"/>
          <w:b/>
          <w:i/>
        </w:rPr>
        <w:t>Aim:</w:t>
      </w:r>
      <w:r>
        <w:rPr>
          <w:rFonts w:ascii="Times New Roman" w:hAnsi="Times New Roman" w:cs="Times New Roman"/>
        </w:rPr>
        <w:t xml:space="preserve"> </w:t>
      </w:r>
      <w:r w:rsidR="00E92C68">
        <w:rPr>
          <w:rFonts w:ascii="Times New Roman" w:hAnsi="Times New Roman" w:cs="Times New Roman"/>
        </w:rPr>
        <w:t>Collect all</w:t>
      </w:r>
      <w:ins w:id="0" w:author="Mary" w:date="2016-03-18T13:50:00Z">
        <w:r w:rsidR="00D42D16">
          <w:rPr>
            <w:rFonts w:ascii="Times New Roman" w:hAnsi="Times New Roman" w:cs="Times New Roman"/>
          </w:rPr>
          <w:t xml:space="preserve"> rice</w:t>
        </w:r>
      </w:ins>
      <w:r w:rsidR="00E92C68">
        <w:rPr>
          <w:rFonts w:ascii="Times New Roman" w:hAnsi="Times New Roman" w:cs="Times New Roman"/>
        </w:rPr>
        <w:t xml:space="preserve"> miRNA information from </w:t>
      </w:r>
      <w:r w:rsidR="00E92C68" w:rsidRPr="00E92C68">
        <w:rPr>
          <w:rFonts w:ascii="Times New Roman" w:hAnsi="Times New Roman" w:cs="Times New Roman"/>
          <w:i/>
          <w:u w:val="single"/>
        </w:rPr>
        <w:t>miRBase.org</w:t>
      </w:r>
      <w:ins w:id="1" w:author="Mary" w:date="2016-03-18T13:49:00Z">
        <w:r w:rsidR="00D42D16">
          <w:rPr>
            <w:rFonts w:ascii="Times New Roman" w:hAnsi="Times New Roman" w:cs="Times New Roman" w:hint="eastAsia"/>
            <w:i/>
            <w:u w:val="single"/>
          </w:rPr>
          <w:t>，</w:t>
        </w:r>
      </w:ins>
      <w:r w:rsidR="00E92C68">
        <w:rPr>
          <w:rFonts w:ascii="Times New Roman" w:hAnsi="Times New Roman" w:cs="Times New Roman"/>
        </w:rPr>
        <w:t xml:space="preserve"> including </w:t>
      </w:r>
      <w:del w:id="2" w:author="Mary" w:date="2016-03-18T13:51:00Z">
        <w:r w:rsidR="00E92C68" w:rsidDel="00D42D16">
          <w:rPr>
            <w:rFonts w:ascii="Times New Roman" w:hAnsi="Times New Roman" w:cs="Times New Roman"/>
          </w:rPr>
          <w:delText xml:space="preserve">the </w:delText>
        </w:r>
      </w:del>
      <w:ins w:id="3" w:author="Mary" w:date="2016-03-18T13:51:00Z">
        <w:r w:rsidR="00D42D16">
          <w:rPr>
            <w:rFonts w:ascii="Times New Roman" w:hAnsi="Times New Roman" w:cs="Times New Roman"/>
          </w:rPr>
          <w:t xml:space="preserve">their genome </w:t>
        </w:r>
      </w:ins>
      <w:r w:rsidR="00E92C68">
        <w:rPr>
          <w:rFonts w:ascii="Times New Roman" w:hAnsi="Times New Roman" w:cs="Times New Roman"/>
        </w:rPr>
        <w:t>coordination, strand orientation</w:t>
      </w:r>
      <w:ins w:id="4" w:author="Mary" w:date="2016-03-18T13:52:00Z">
        <w:r w:rsidR="00D42D16">
          <w:rPr>
            <w:rFonts w:ascii="Times New Roman" w:hAnsi="Times New Roman" w:cs="Times New Roman"/>
          </w:rPr>
          <w:t xml:space="preserve"> and</w:t>
        </w:r>
      </w:ins>
      <w:del w:id="5" w:author="Mary" w:date="2016-03-18T13:52:00Z">
        <w:r w:rsidR="00E92C68" w:rsidDel="00D42D16">
          <w:rPr>
            <w:rFonts w:ascii="Times New Roman" w:hAnsi="Times New Roman" w:cs="Times New Roman"/>
          </w:rPr>
          <w:delText>,</w:delText>
        </w:r>
      </w:del>
      <w:r w:rsidR="00E92C68">
        <w:rPr>
          <w:rFonts w:ascii="Times New Roman" w:hAnsi="Times New Roman" w:cs="Times New Roman"/>
        </w:rPr>
        <w:t xml:space="preserve"> sequence</w:t>
      </w:r>
      <w:ins w:id="6" w:author="Mary" w:date="2016-03-18T13:52:00Z">
        <w:r w:rsidR="00D42D16">
          <w:rPr>
            <w:rFonts w:ascii="Times New Roman" w:hAnsi="Times New Roman" w:cs="Times New Roman"/>
          </w:rPr>
          <w:t>s</w:t>
        </w:r>
      </w:ins>
      <w:r w:rsidR="00E92C68">
        <w:rPr>
          <w:rFonts w:ascii="Times New Roman" w:hAnsi="Times New Roman" w:cs="Times New Roman"/>
        </w:rPr>
        <w:t xml:space="preserve"> of pr</w:t>
      </w:r>
      <w:r w:rsidR="00362F8C">
        <w:rPr>
          <w:rFonts w:ascii="Times New Roman" w:hAnsi="Times New Roman" w:cs="Times New Roman"/>
        </w:rPr>
        <w:t xml:space="preserve">ecursors and mature </w:t>
      </w:r>
      <w:del w:id="7" w:author="Mary" w:date="2016-03-18T13:52:00Z">
        <w:r w:rsidR="00362F8C" w:rsidDel="00D42D16">
          <w:rPr>
            <w:rFonts w:ascii="Times New Roman" w:hAnsi="Times New Roman" w:cs="Times New Roman"/>
          </w:rPr>
          <w:delText>miRNAs</w:delText>
        </w:r>
      </w:del>
      <w:ins w:id="8" w:author="Mary" w:date="2016-03-18T13:52:00Z">
        <w:r w:rsidR="00D42D16">
          <w:rPr>
            <w:rFonts w:ascii="Times New Roman" w:hAnsi="Times New Roman" w:cs="Times New Roman"/>
          </w:rPr>
          <w:t>products</w:t>
        </w:r>
      </w:ins>
      <w:r w:rsidR="00362F8C">
        <w:rPr>
          <w:rFonts w:ascii="Times New Roman" w:hAnsi="Times New Roman" w:cs="Times New Roman"/>
        </w:rPr>
        <w:t>; establish</w:t>
      </w:r>
      <w:ins w:id="9" w:author="Mary" w:date="2016-03-18T13:49:00Z">
        <w:r w:rsidR="00D42D16">
          <w:rPr>
            <w:rFonts w:ascii="Times New Roman" w:hAnsi="Times New Roman" w:cs="Times New Roman"/>
          </w:rPr>
          <w:t xml:space="preserve"> </w:t>
        </w:r>
        <w:r w:rsidR="00D42D16">
          <w:rPr>
            <w:rFonts w:ascii="Times New Roman" w:hAnsi="Times New Roman" w:cs="Times New Roman" w:hint="eastAsia"/>
          </w:rPr>
          <w:t>a</w:t>
        </w:r>
      </w:ins>
      <w:r w:rsidR="00362F8C">
        <w:rPr>
          <w:rFonts w:ascii="Times New Roman" w:hAnsi="Times New Roman" w:cs="Times New Roman"/>
        </w:rPr>
        <w:t xml:space="preserve"> local 3K rice genome SNP database and search SNPs that fall into the genomic regions of miRNAs against the local database.</w:t>
      </w:r>
    </w:p>
    <w:p w14:paraId="47FC3CF6" w14:textId="77777777" w:rsidR="007675A7" w:rsidRDefault="007675A7" w:rsidP="007675A7">
      <w:pPr>
        <w:rPr>
          <w:rFonts w:ascii="Times New Roman" w:hAnsi="Times New Roman" w:cs="Times New Roman"/>
        </w:rPr>
      </w:pPr>
    </w:p>
    <w:p w14:paraId="32BB8F59" w14:textId="0051DE1C" w:rsidR="007675A7" w:rsidRPr="00362F8C" w:rsidRDefault="00362F8C" w:rsidP="007675A7">
      <w:pPr>
        <w:rPr>
          <w:rFonts w:ascii="Times New Roman" w:hAnsi="Times New Roman" w:cs="Times New Roman"/>
          <w:b/>
          <w:i/>
        </w:rPr>
      </w:pPr>
      <w:r>
        <w:rPr>
          <w:rFonts w:ascii="Times New Roman" w:hAnsi="Times New Roman" w:cs="Times New Roman"/>
          <w:b/>
          <w:i/>
        </w:rPr>
        <w:t>Analysis Procedure</w:t>
      </w:r>
      <w:r w:rsidR="007675A7" w:rsidRPr="00362F8C">
        <w:rPr>
          <w:rFonts w:ascii="Times New Roman" w:hAnsi="Times New Roman" w:cs="Times New Roman"/>
          <w:b/>
          <w:i/>
        </w:rPr>
        <w:t>:</w:t>
      </w:r>
    </w:p>
    <w:p w14:paraId="607704F9" w14:textId="1DF86A9F" w:rsidR="007675A7" w:rsidRDefault="00362F8C" w:rsidP="007675A7">
      <w:pPr>
        <w:pStyle w:val="a3"/>
        <w:numPr>
          <w:ilvl w:val="0"/>
          <w:numId w:val="1"/>
        </w:numPr>
        <w:ind w:firstLineChars="0"/>
        <w:rPr>
          <w:rFonts w:ascii="Times New Roman" w:hAnsi="Times New Roman" w:cs="Times New Roman"/>
        </w:rPr>
      </w:pPr>
      <w:r>
        <w:rPr>
          <w:rFonts w:ascii="Times New Roman" w:hAnsi="Times New Roman" w:cs="Times New Roman"/>
        </w:rPr>
        <w:t>Collect all related information of miRNAs, especially genomic coordination</w:t>
      </w:r>
    </w:p>
    <w:p w14:paraId="5106B4C6" w14:textId="0F7EFDCB" w:rsidR="007675A7" w:rsidRDefault="007675A7" w:rsidP="007675A7">
      <w:pPr>
        <w:pStyle w:val="a3"/>
        <w:numPr>
          <w:ilvl w:val="1"/>
          <w:numId w:val="1"/>
        </w:numPr>
        <w:ind w:firstLineChars="0"/>
        <w:rPr>
          <w:rFonts w:ascii="Times New Roman" w:hAnsi="Times New Roman" w:cs="Times New Roman"/>
        </w:rPr>
      </w:pPr>
      <w:r>
        <w:rPr>
          <w:rFonts w:ascii="Times New Roman" w:hAnsi="Times New Roman" w:cs="Times New Roman"/>
        </w:rPr>
        <w:t>Majority of them</w:t>
      </w:r>
      <w:r w:rsidR="00362F8C">
        <w:rPr>
          <w:rFonts w:ascii="Times New Roman" w:hAnsi="Times New Roman" w:cs="Times New Roman"/>
        </w:rPr>
        <w:t xml:space="preserve"> (both pre-miRNAs and mature miRNAs)</w:t>
      </w:r>
      <w:r>
        <w:rPr>
          <w:rFonts w:ascii="Times New Roman" w:hAnsi="Times New Roman" w:cs="Times New Roman"/>
        </w:rPr>
        <w:t xml:space="preserve"> can be found in </w:t>
      </w:r>
      <w:r w:rsidRPr="00362F8C">
        <w:rPr>
          <w:rFonts w:ascii="Times New Roman" w:hAnsi="Times New Roman" w:cs="Times New Roman"/>
          <w:i/>
          <w:u w:val="single"/>
        </w:rPr>
        <w:t>miRBase</w:t>
      </w:r>
      <w:r w:rsidR="00362F8C" w:rsidRPr="00362F8C">
        <w:rPr>
          <w:rFonts w:ascii="Times New Roman" w:hAnsi="Times New Roman" w:cs="Times New Roman"/>
          <w:i/>
          <w:u w:val="single"/>
        </w:rPr>
        <w:t>.org</w:t>
      </w:r>
      <w:r>
        <w:rPr>
          <w:rFonts w:ascii="Times New Roman" w:hAnsi="Times New Roman" w:cs="Times New Roman"/>
        </w:rPr>
        <w:t xml:space="preserve">. </w:t>
      </w:r>
      <w:r w:rsidR="00362F8C">
        <w:rPr>
          <w:rFonts w:ascii="Times New Roman" w:hAnsi="Times New Roman" w:cs="Times New Roman"/>
        </w:rPr>
        <w:t>While</w:t>
      </w:r>
      <w:del w:id="10" w:author="Mary" w:date="2016-03-18T13:53:00Z">
        <w:r w:rsidR="00362F8C" w:rsidDel="00D42D16">
          <w:rPr>
            <w:rFonts w:ascii="Times New Roman" w:hAnsi="Times New Roman" w:cs="Times New Roman"/>
          </w:rPr>
          <w:delText>,</w:delText>
        </w:r>
      </w:del>
      <w:r w:rsidR="00362F8C">
        <w:rPr>
          <w:rFonts w:ascii="Times New Roman" w:hAnsi="Times New Roman" w:cs="Times New Roman"/>
        </w:rPr>
        <w:t xml:space="preserve"> a small number of miRNAs</w:t>
      </w:r>
      <w:r w:rsidR="00727B65">
        <w:rPr>
          <w:rFonts w:ascii="Times New Roman" w:hAnsi="Times New Roman" w:cs="Times New Roman"/>
        </w:rPr>
        <w:t>’ genomic coordination</w:t>
      </w:r>
      <w:r w:rsidR="00362F8C">
        <w:rPr>
          <w:rFonts w:ascii="Times New Roman" w:hAnsi="Times New Roman" w:cs="Times New Roman"/>
        </w:rPr>
        <w:t xml:space="preserve"> are</w:t>
      </w:r>
      <w:r w:rsidR="00727B65">
        <w:rPr>
          <w:rFonts w:ascii="Times New Roman" w:hAnsi="Times New Roman" w:cs="Times New Roman"/>
        </w:rPr>
        <w:t xml:space="preserve"> not provided, some of which are well-known miRNAs e.g. osa-miR444 families;</w:t>
      </w:r>
    </w:p>
    <w:p w14:paraId="281D09BF" w14:textId="533BF916" w:rsidR="007675A7" w:rsidRDefault="007675A7" w:rsidP="007675A7">
      <w:pPr>
        <w:pStyle w:val="a3"/>
        <w:numPr>
          <w:ilvl w:val="1"/>
          <w:numId w:val="1"/>
        </w:numPr>
        <w:ind w:firstLineChars="0"/>
        <w:rPr>
          <w:rFonts w:ascii="Times New Roman" w:hAnsi="Times New Roman" w:cs="Times New Roman"/>
        </w:rPr>
      </w:pPr>
      <w:r>
        <w:rPr>
          <w:rFonts w:ascii="Times New Roman" w:hAnsi="Times New Roman" w:cs="Times New Roman"/>
        </w:rPr>
        <w:t xml:space="preserve">Use BLAST to get the rest </w:t>
      </w:r>
      <w:ins w:id="11" w:author="Mary" w:date="2016-03-18T14:03:00Z">
        <w:r w:rsidR="00C7604F">
          <w:rPr>
            <w:rFonts w:ascii="Times New Roman" w:hAnsi="Times New Roman" w:cs="Times New Roman"/>
          </w:rPr>
          <w:t xml:space="preserve">of </w:t>
        </w:r>
      </w:ins>
      <w:r>
        <w:rPr>
          <w:rFonts w:ascii="Times New Roman" w:hAnsi="Times New Roman" w:cs="Times New Roman"/>
        </w:rPr>
        <w:t>miRNAs’ coordinat</w:t>
      </w:r>
      <w:ins w:id="12" w:author="Mary" w:date="2016-03-18T14:33:00Z">
        <w:r w:rsidR="00256401">
          <w:rPr>
            <w:rFonts w:ascii="Times New Roman" w:hAnsi="Times New Roman" w:cs="Times New Roman" w:hint="eastAsia"/>
          </w:rPr>
          <w:t>ion</w:t>
        </w:r>
        <w:del w:id="13" w:author="Thomas Huang" w:date="2016-03-25T09:41:00Z">
          <w:r w:rsidR="00256401" w:rsidDel="002C5344">
            <w:rPr>
              <w:rFonts w:ascii="Times New Roman" w:hAnsi="Times New Roman" w:cs="Times New Roman" w:hint="eastAsia"/>
            </w:rPr>
            <w:delText>s</w:delText>
          </w:r>
        </w:del>
      </w:ins>
      <w:del w:id="14" w:author="Mary" w:date="2016-03-18T14:33:00Z">
        <w:r w:rsidDel="00256401">
          <w:rPr>
            <w:rFonts w:ascii="Times New Roman" w:hAnsi="Times New Roman" w:cs="Times New Roman"/>
          </w:rPr>
          <w:delText>es</w:delText>
        </w:r>
      </w:del>
      <w:r>
        <w:rPr>
          <w:rFonts w:ascii="Times New Roman" w:hAnsi="Times New Roman" w:cs="Times New Roman"/>
        </w:rPr>
        <w:t xml:space="preserve"> (which are not provided by the website).</w:t>
      </w:r>
    </w:p>
    <w:p w14:paraId="7D0BAFE9" w14:textId="53D080BE" w:rsidR="007675A7" w:rsidRPr="007C6971" w:rsidRDefault="007675A7" w:rsidP="007675A7">
      <w:pPr>
        <w:ind w:left="480"/>
        <w:rPr>
          <w:rFonts w:ascii="Times New Roman" w:hAnsi="Times New Roman" w:cs="Times New Roman"/>
          <w:color w:val="7030A0"/>
          <w:rPrChange w:id="15" w:author="Mary" w:date="2016-03-22T15:08:00Z">
            <w:rPr>
              <w:rFonts w:ascii="Times New Roman" w:hAnsi="Times New Roman" w:cs="Times New Roman"/>
              <w:color w:val="FEAFBF"/>
            </w:rPr>
          </w:rPrChange>
        </w:rPr>
      </w:pPr>
      <w:r w:rsidRPr="0067318F">
        <w:rPr>
          <w:rFonts w:ascii="Times New Roman" w:hAnsi="Times New Roman" w:cs="Times New Roman"/>
          <w:b/>
          <w:color w:val="FF0000"/>
        </w:rPr>
        <w:t>RESULT:</w:t>
      </w:r>
      <w:r w:rsidRPr="00FD7B91">
        <w:rPr>
          <w:rFonts w:ascii="Times New Roman" w:hAnsi="Times New Roman" w:cs="Times New Roman"/>
          <w:color w:val="FF0000"/>
        </w:rPr>
        <w:t xml:space="preserve"> </w:t>
      </w:r>
      <w:r w:rsidR="00727B65" w:rsidRPr="007C6971">
        <w:rPr>
          <w:rFonts w:ascii="Times New Roman" w:hAnsi="Times New Roman" w:cs="Times New Roman"/>
          <w:color w:val="7030A0"/>
          <w:rPrChange w:id="16" w:author="Mary" w:date="2016-03-22T15:08:00Z">
            <w:rPr>
              <w:rFonts w:ascii="Times New Roman" w:hAnsi="Times New Roman" w:cs="Times New Roman"/>
              <w:color w:val="FF8098"/>
            </w:rPr>
          </w:rPrChange>
        </w:rPr>
        <w:t xml:space="preserve">There are </w:t>
      </w:r>
      <w:r w:rsidR="008E40BB" w:rsidRPr="007C6971">
        <w:rPr>
          <w:rFonts w:ascii="Times New Roman" w:hAnsi="Times New Roman" w:cs="Times New Roman"/>
          <w:color w:val="7030A0"/>
          <w:rPrChange w:id="17" w:author="Mary" w:date="2016-03-22T15:08:00Z">
            <w:rPr>
              <w:rFonts w:ascii="Times New Roman" w:hAnsi="Times New Roman" w:cs="Times New Roman"/>
              <w:color w:val="FF8098"/>
            </w:rPr>
          </w:rPrChange>
        </w:rPr>
        <w:t xml:space="preserve">592 pre-miRNAs and 713 mature miRNAs reside in </w:t>
      </w:r>
      <w:r w:rsidR="008E40BB" w:rsidRPr="007C6971">
        <w:rPr>
          <w:rFonts w:ascii="Times New Roman" w:hAnsi="Times New Roman" w:cs="Times New Roman"/>
          <w:i/>
          <w:color w:val="7030A0"/>
          <w:u w:val="single"/>
          <w:rPrChange w:id="18" w:author="Mary" w:date="2016-03-22T15:08:00Z">
            <w:rPr>
              <w:rFonts w:ascii="Times New Roman" w:hAnsi="Times New Roman" w:cs="Times New Roman"/>
              <w:i/>
              <w:color w:val="FF8098"/>
              <w:u w:val="single"/>
            </w:rPr>
          </w:rPrChange>
        </w:rPr>
        <w:t>miRBase.org</w:t>
      </w:r>
      <w:r w:rsidR="008E40BB" w:rsidRPr="007C6971">
        <w:rPr>
          <w:rFonts w:ascii="Times New Roman" w:hAnsi="Times New Roman" w:cs="Times New Roman"/>
          <w:color w:val="7030A0"/>
          <w:rPrChange w:id="19" w:author="Mary" w:date="2016-03-22T15:08:00Z">
            <w:rPr>
              <w:rFonts w:ascii="Times New Roman" w:hAnsi="Times New Roman" w:cs="Times New Roman"/>
              <w:color w:val="FF8098"/>
            </w:rPr>
          </w:rPrChange>
        </w:rPr>
        <w:t xml:space="preserve">, out of which 14 pre-miRNAs’ genomic coordination are not provided (in other words, 578 pre-miRNAs and </w:t>
      </w:r>
      <w:r w:rsidR="0067318F" w:rsidRPr="007C6971">
        <w:rPr>
          <w:rFonts w:ascii="Times New Roman" w:hAnsi="Times New Roman" w:cs="Times New Roman"/>
          <w:color w:val="7030A0"/>
          <w:rPrChange w:id="20" w:author="Mary" w:date="2016-03-22T15:08:00Z">
            <w:rPr>
              <w:rFonts w:ascii="Times New Roman" w:hAnsi="Times New Roman" w:cs="Times New Roman"/>
              <w:color w:val="FF8098"/>
            </w:rPr>
          </w:rPrChange>
        </w:rPr>
        <w:t>689 mature miRNAs are described in full detail</w:t>
      </w:r>
      <w:r w:rsidR="008E40BB" w:rsidRPr="007C6971">
        <w:rPr>
          <w:rFonts w:ascii="Times New Roman" w:hAnsi="Times New Roman" w:cs="Times New Roman"/>
          <w:color w:val="7030A0"/>
          <w:rPrChange w:id="21" w:author="Mary" w:date="2016-03-22T15:08:00Z">
            <w:rPr>
              <w:rFonts w:ascii="Times New Roman" w:hAnsi="Times New Roman" w:cs="Times New Roman"/>
              <w:color w:val="FF8098"/>
            </w:rPr>
          </w:rPrChange>
        </w:rPr>
        <w:t>)</w:t>
      </w:r>
      <w:r w:rsidR="0067318F" w:rsidRPr="007C6971">
        <w:rPr>
          <w:rFonts w:ascii="Times New Roman" w:hAnsi="Times New Roman" w:cs="Times New Roman"/>
          <w:color w:val="7030A0"/>
          <w:rPrChange w:id="22" w:author="Mary" w:date="2016-03-22T15:08:00Z">
            <w:rPr>
              <w:rFonts w:ascii="Times New Roman" w:hAnsi="Times New Roman" w:cs="Times New Roman"/>
              <w:color w:val="FF8098"/>
            </w:rPr>
          </w:rPrChange>
        </w:rPr>
        <w:t>.</w:t>
      </w:r>
    </w:p>
    <w:p w14:paraId="76527146" w14:textId="5BE36DFA" w:rsidR="0067318F" w:rsidRPr="007C6971" w:rsidRDefault="00256401" w:rsidP="007675A7">
      <w:pPr>
        <w:ind w:left="480"/>
        <w:rPr>
          <w:rFonts w:ascii="Times New Roman" w:hAnsi="Times New Roman" w:cs="Times New Roman"/>
          <w:color w:val="7030A0"/>
          <w:rPrChange w:id="23" w:author="Mary" w:date="2016-03-22T15:08:00Z">
            <w:rPr>
              <w:rFonts w:ascii="Times New Roman" w:hAnsi="Times New Roman" w:cs="Times New Roman"/>
              <w:color w:val="FF8098"/>
            </w:rPr>
          </w:rPrChange>
        </w:rPr>
      </w:pPr>
      <w:ins w:id="24" w:author="Mary" w:date="2016-03-18T14:35:00Z">
        <w:r w:rsidRPr="007C6971">
          <w:rPr>
            <w:rFonts w:ascii="Times New Roman" w:hAnsi="Times New Roman" w:cs="Times New Roman"/>
            <w:color w:val="7030A0"/>
            <w:rPrChange w:id="25" w:author="Mary" w:date="2016-03-22T15:08:00Z">
              <w:rPr>
                <w:rFonts w:ascii="Times New Roman" w:hAnsi="Times New Roman" w:cs="Times New Roman"/>
                <w:color w:val="FF8098"/>
              </w:rPr>
            </w:rPrChange>
          </w:rPr>
          <w:t>By</w:t>
        </w:r>
      </w:ins>
      <w:del w:id="26" w:author="Mary" w:date="2016-03-18T14:35:00Z">
        <w:r w:rsidR="0067318F" w:rsidRPr="007C6971" w:rsidDel="00256401">
          <w:rPr>
            <w:rFonts w:ascii="Times New Roman" w:hAnsi="Times New Roman" w:cs="Times New Roman"/>
            <w:color w:val="7030A0"/>
            <w:rPrChange w:id="27" w:author="Mary" w:date="2016-03-22T15:08:00Z">
              <w:rPr>
                <w:rFonts w:ascii="Times New Roman" w:hAnsi="Times New Roman" w:cs="Times New Roman"/>
                <w:color w:val="FF8098"/>
              </w:rPr>
            </w:rPrChange>
          </w:rPr>
          <w:delText>After</w:delText>
        </w:r>
      </w:del>
      <w:r w:rsidR="0067318F" w:rsidRPr="007C6971">
        <w:rPr>
          <w:rFonts w:ascii="Times New Roman" w:hAnsi="Times New Roman" w:cs="Times New Roman"/>
          <w:color w:val="7030A0"/>
          <w:rPrChange w:id="28" w:author="Mary" w:date="2016-03-22T15:08:00Z">
            <w:rPr>
              <w:rFonts w:ascii="Times New Roman" w:hAnsi="Times New Roman" w:cs="Times New Roman"/>
              <w:color w:val="FF8098"/>
            </w:rPr>
          </w:rPrChange>
        </w:rPr>
        <w:t xml:space="preserve"> </w:t>
      </w:r>
      <w:proofErr w:type="spellStart"/>
      <w:r w:rsidR="0067318F" w:rsidRPr="007C6971">
        <w:rPr>
          <w:rFonts w:ascii="Times New Roman" w:hAnsi="Times New Roman" w:cs="Times New Roman"/>
          <w:color w:val="7030A0"/>
          <w:rPrChange w:id="29" w:author="Mary" w:date="2016-03-22T15:08:00Z">
            <w:rPr>
              <w:rFonts w:ascii="Times New Roman" w:hAnsi="Times New Roman" w:cs="Times New Roman"/>
              <w:color w:val="FF8098"/>
            </w:rPr>
          </w:rPrChange>
        </w:rPr>
        <w:t>BLASTing</w:t>
      </w:r>
      <w:proofErr w:type="spellEnd"/>
      <w:r w:rsidR="0067318F" w:rsidRPr="007C6971">
        <w:rPr>
          <w:rFonts w:ascii="Times New Roman" w:hAnsi="Times New Roman" w:cs="Times New Roman"/>
          <w:color w:val="7030A0"/>
          <w:rPrChange w:id="30" w:author="Mary" w:date="2016-03-22T15:08:00Z">
            <w:rPr>
              <w:rFonts w:ascii="Times New Roman" w:hAnsi="Times New Roman" w:cs="Times New Roman"/>
              <w:color w:val="FF8098"/>
            </w:rPr>
          </w:rPrChange>
        </w:rPr>
        <w:t xml:space="preserve"> the rest 14 pre-miRNAs, I have obtained </w:t>
      </w:r>
      <w:ins w:id="31" w:author="Mary" w:date="2016-03-18T14:40:00Z">
        <w:r w:rsidRPr="007C6971">
          <w:rPr>
            <w:rFonts w:ascii="Times New Roman" w:hAnsi="Times New Roman" w:cs="Times New Roman"/>
            <w:color w:val="7030A0"/>
            <w:rPrChange w:id="32" w:author="Mary" w:date="2016-03-22T15:08:00Z">
              <w:rPr>
                <w:rFonts w:ascii="Times New Roman" w:hAnsi="Times New Roman" w:cs="Times New Roman"/>
                <w:color w:val="FF8098"/>
              </w:rPr>
            </w:rPrChange>
          </w:rPr>
          <w:t xml:space="preserve">the </w:t>
        </w:r>
      </w:ins>
      <w:r w:rsidR="0067318F" w:rsidRPr="007C6971">
        <w:rPr>
          <w:rFonts w:ascii="Times New Roman" w:hAnsi="Times New Roman" w:cs="Times New Roman"/>
          <w:color w:val="7030A0"/>
          <w:rPrChange w:id="33" w:author="Mary" w:date="2016-03-22T15:08:00Z">
            <w:rPr>
              <w:rFonts w:ascii="Times New Roman" w:hAnsi="Times New Roman" w:cs="Times New Roman"/>
              <w:color w:val="FF8098"/>
            </w:rPr>
          </w:rPrChange>
        </w:rPr>
        <w:t>genomic coordination of 7 pre-miRNAs (along with 13 corresponding mature miRNAs).</w:t>
      </w:r>
    </w:p>
    <w:p w14:paraId="62F9F9EA" w14:textId="23C989BA" w:rsidR="0067318F" w:rsidRPr="0067318F" w:rsidRDefault="0067318F" w:rsidP="007675A7">
      <w:pPr>
        <w:ind w:left="480"/>
        <w:rPr>
          <w:rFonts w:ascii="Times New Roman" w:hAnsi="Times New Roman" w:cs="Times New Roman"/>
          <w:b/>
          <w:color w:val="FF0000"/>
        </w:rPr>
      </w:pPr>
      <w:r w:rsidRPr="0067318F">
        <w:rPr>
          <w:rFonts w:ascii="Times New Roman" w:hAnsi="Times New Roman" w:cs="Times New Roman"/>
          <w:b/>
          <w:color w:val="FF0000"/>
        </w:rPr>
        <w:t>Short summary:</w:t>
      </w:r>
    </w:p>
    <w:p w14:paraId="05B579EB" w14:textId="3192E8AE" w:rsidR="0067318F" w:rsidRPr="007C6971" w:rsidRDefault="0067318F" w:rsidP="007675A7">
      <w:pPr>
        <w:ind w:left="480"/>
        <w:rPr>
          <w:rFonts w:ascii="Times New Roman" w:hAnsi="Times New Roman" w:cs="Times New Roman"/>
          <w:color w:val="7030A0"/>
          <w:rPrChange w:id="34" w:author="Mary" w:date="2016-03-22T15:08:00Z">
            <w:rPr>
              <w:rFonts w:ascii="Times New Roman" w:hAnsi="Times New Roman" w:cs="Times New Roman"/>
              <w:color w:val="FF8098"/>
            </w:rPr>
          </w:rPrChange>
        </w:rPr>
      </w:pPr>
      <w:r w:rsidRPr="007C6971">
        <w:rPr>
          <w:rFonts w:ascii="Times New Roman" w:hAnsi="Times New Roman" w:cs="Times New Roman"/>
          <w:color w:val="7030A0"/>
          <w:rPrChange w:id="35" w:author="Mary" w:date="2016-03-22T15:08:00Z">
            <w:rPr>
              <w:rFonts w:ascii="Times New Roman" w:hAnsi="Times New Roman" w:cs="Times New Roman"/>
              <w:color w:val="FF8098"/>
            </w:rPr>
          </w:rPrChange>
        </w:rPr>
        <w:t xml:space="preserve">Finally, 585 pre-miRNAs and 703 mature miRNAs are available for downstream analysis; while 7 pre-miRNAs and </w:t>
      </w:r>
      <w:ins w:id="36" w:author="Mary" w:date="2016-03-18T14:42:00Z">
        <w:r w:rsidR="00256401" w:rsidRPr="007C6971">
          <w:rPr>
            <w:rFonts w:ascii="Times New Roman" w:hAnsi="Times New Roman" w:cs="Times New Roman"/>
            <w:color w:val="7030A0"/>
            <w:rPrChange w:id="37" w:author="Mary" w:date="2016-03-22T15:08:00Z">
              <w:rPr>
                <w:rFonts w:ascii="Times New Roman" w:hAnsi="Times New Roman" w:cs="Times New Roman"/>
                <w:color w:val="FF8098"/>
              </w:rPr>
            </w:rPrChange>
          </w:rPr>
          <w:t xml:space="preserve">the </w:t>
        </w:r>
      </w:ins>
      <w:del w:id="38" w:author="Mary" w:date="2016-03-18T14:42:00Z">
        <w:r w:rsidRPr="007C6971" w:rsidDel="00256401">
          <w:rPr>
            <w:rFonts w:ascii="Times New Roman" w:hAnsi="Times New Roman" w:cs="Times New Roman"/>
            <w:color w:val="7030A0"/>
            <w:rPrChange w:id="39" w:author="Mary" w:date="2016-03-22T15:08:00Z">
              <w:rPr>
                <w:rFonts w:ascii="Times New Roman" w:hAnsi="Times New Roman" w:cs="Times New Roman"/>
                <w:color w:val="FF8098"/>
              </w:rPr>
            </w:rPrChange>
          </w:rPr>
          <w:delText xml:space="preserve">corresponding </w:delText>
        </w:r>
      </w:del>
      <w:r w:rsidRPr="007C6971">
        <w:rPr>
          <w:rFonts w:ascii="Times New Roman" w:hAnsi="Times New Roman" w:cs="Times New Roman"/>
          <w:color w:val="7030A0"/>
          <w:rPrChange w:id="40" w:author="Mary" w:date="2016-03-22T15:08:00Z">
            <w:rPr>
              <w:rFonts w:ascii="Times New Roman" w:hAnsi="Times New Roman" w:cs="Times New Roman"/>
              <w:color w:val="FF8098"/>
            </w:rPr>
          </w:rPrChange>
        </w:rPr>
        <w:t xml:space="preserve">10 </w:t>
      </w:r>
      <w:ins w:id="41" w:author="Mary" w:date="2016-03-18T14:42:00Z">
        <w:r w:rsidR="00256401" w:rsidRPr="007C6971">
          <w:rPr>
            <w:rFonts w:ascii="Times New Roman" w:hAnsi="Times New Roman" w:cs="Times New Roman"/>
            <w:color w:val="7030A0"/>
            <w:rPrChange w:id="42" w:author="Mary" w:date="2016-03-22T15:08:00Z">
              <w:rPr>
                <w:rFonts w:ascii="Times New Roman" w:hAnsi="Times New Roman" w:cs="Times New Roman"/>
                <w:color w:val="FF8098"/>
              </w:rPr>
            </w:rPrChange>
          </w:rPr>
          <w:t xml:space="preserve">corresponding </w:t>
        </w:r>
      </w:ins>
      <w:r w:rsidRPr="007C6971">
        <w:rPr>
          <w:rFonts w:ascii="Times New Roman" w:hAnsi="Times New Roman" w:cs="Times New Roman"/>
          <w:color w:val="7030A0"/>
          <w:rPrChange w:id="43" w:author="Mary" w:date="2016-03-22T15:08:00Z">
            <w:rPr>
              <w:rFonts w:ascii="Times New Roman" w:hAnsi="Times New Roman" w:cs="Times New Roman"/>
              <w:color w:val="FF8098"/>
            </w:rPr>
          </w:rPrChange>
        </w:rPr>
        <w:t>mature miRNAs failed in the process.</w:t>
      </w:r>
    </w:p>
    <w:p w14:paraId="30F1A73C" w14:textId="669834A2" w:rsidR="0067318F" w:rsidRPr="00606A44" w:rsidRDefault="0067318F" w:rsidP="007675A7">
      <w:pPr>
        <w:ind w:left="480"/>
        <w:rPr>
          <w:rFonts w:ascii="Times New Roman" w:hAnsi="Times New Roman" w:cs="Times New Roman"/>
          <w:b/>
          <w:color w:val="FF0000"/>
        </w:rPr>
      </w:pPr>
      <w:r w:rsidRPr="00606A44">
        <w:rPr>
          <w:rFonts w:ascii="Times New Roman" w:hAnsi="Times New Roman" w:cs="Times New Roman"/>
          <w:b/>
          <w:color w:val="FF0000"/>
        </w:rPr>
        <w:t xml:space="preserve">Brief conclusion in the </w:t>
      </w:r>
      <w:r w:rsidR="00606A44" w:rsidRPr="00606A44">
        <w:rPr>
          <w:rFonts w:ascii="Times New Roman" w:hAnsi="Times New Roman" w:cs="Times New Roman"/>
          <w:b/>
          <w:color w:val="FF0000"/>
        </w:rPr>
        <w:t>collection process:</w:t>
      </w:r>
    </w:p>
    <w:p w14:paraId="7E643D7F" w14:textId="43DDEBFD" w:rsidR="00606A44" w:rsidRPr="007C6971" w:rsidRDefault="00606A44" w:rsidP="007675A7">
      <w:pPr>
        <w:ind w:left="480"/>
        <w:rPr>
          <w:rFonts w:ascii="Times New Roman" w:hAnsi="Times New Roman" w:cs="Times New Roman"/>
          <w:color w:val="7030A0"/>
          <w:rPrChange w:id="44" w:author="Mary" w:date="2016-03-22T15:08:00Z">
            <w:rPr>
              <w:rFonts w:ascii="Times New Roman" w:hAnsi="Times New Roman" w:cs="Times New Roman"/>
              <w:color w:val="FF8098"/>
            </w:rPr>
          </w:rPrChange>
        </w:rPr>
      </w:pPr>
      <w:r w:rsidRPr="007C6971">
        <w:rPr>
          <w:rFonts w:ascii="Times New Roman" w:hAnsi="Times New Roman" w:cs="Times New Roman"/>
          <w:color w:val="7030A0"/>
          <w:rPrChange w:id="45" w:author="Mary" w:date="2016-03-22T15:08:00Z">
            <w:rPr>
              <w:rFonts w:ascii="Times New Roman" w:hAnsi="Times New Roman" w:cs="Times New Roman"/>
              <w:color w:val="FF8098"/>
            </w:rPr>
          </w:rPrChange>
        </w:rPr>
        <w:t xml:space="preserve">While </w:t>
      </w:r>
      <w:proofErr w:type="spellStart"/>
      <w:r w:rsidRPr="007C6971">
        <w:rPr>
          <w:rFonts w:ascii="Times New Roman" w:hAnsi="Times New Roman" w:cs="Times New Roman"/>
          <w:color w:val="7030A0"/>
          <w:rPrChange w:id="46" w:author="Mary" w:date="2016-03-22T15:08:00Z">
            <w:rPr>
              <w:rFonts w:ascii="Times New Roman" w:hAnsi="Times New Roman" w:cs="Times New Roman"/>
              <w:color w:val="FF8098"/>
            </w:rPr>
          </w:rPrChange>
        </w:rPr>
        <w:t>BLASTing</w:t>
      </w:r>
      <w:del w:id="47" w:author="Mary" w:date="2016-03-18T14:44:00Z">
        <w:r w:rsidRPr="007C6971" w:rsidDel="00A73323">
          <w:rPr>
            <w:rFonts w:ascii="Times New Roman" w:hAnsi="Times New Roman" w:cs="Times New Roman"/>
            <w:color w:val="7030A0"/>
            <w:rPrChange w:id="48" w:author="Mary" w:date="2016-03-22T15:08:00Z">
              <w:rPr>
                <w:rFonts w:ascii="Times New Roman" w:hAnsi="Times New Roman" w:cs="Times New Roman"/>
                <w:color w:val="FF8098"/>
              </w:rPr>
            </w:rPrChange>
          </w:rPr>
          <w:delText xml:space="preserve"> with </w:delText>
        </w:r>
      </w:del>
      <w:r w:rsidRPr="007C6971">
        <w:rPr>
          <w:rFonts w:ascii="Times New Roman" w:hAnsi="Times New Roman" w:cs="Times New Roman"/>
          <w:color w:val="7030A0"/>
          <w:rPrChange w:id="49" w:author="Mary" w:date="2016-03-22T15:08:00Z">
            <w:rPr>
              <w:rFonts w:ascii="Times New Roman" w:hAnsi="Times New Roman" w:cs="Times New Roman"/>
              <w:color w:val="FF8098"/>
            </w:rPr>
          </w:rPrChange>
        </w:rPr>
        <w:t>the</w:t>
      </w:r>
      <w:proofErr w:type="spellEnd"/>
      <w:r w:rsidRPr="007C6971">
        <w:rPr>
          <w:rFonts w:ascii="Times New Roman" w:hAnsi="Times New Roman" w:cs="Times New Roman"/>
          <w:color w:val="7030A0"/>
          <w:rPrChange w:id="50" w:author="Mary" w:date="2016-03-22T15:08:00Z">
            <w:rPr>
              <w:rFonts w:ascii="Times New Roman" w:hAnsi="Times New Roman" w:cs="Times New Roman"/>
              <w:color w:val="FF8098"/>
            </w:rPr>
          </w:rPrChange>
        </w:rPr>
        <w:t xml:space="preserve"> osa-miR444 family sequences, I have found only the </w:t>
      </w:r>
      <w:del w:id="51" w:author="Mary" w:date="2016-03-18T14:47:00Z">
        <w:r w:rsidRPr="007C6971" w:rsidDel="00A73323">
          <w:rPr>
            <w:rFonts w:ascii="Times New Roman" w:hAnsi="Times New Roman" w:cs="Times New Roman"/>
            <w:color w:val="7030A0"/>
            <w:rPrChange w:id="52" w:author="Mary" w:date="2016-03-22T15:08:00Z">
              <w:rPr>
                <w:rFonts w:ascii="Times New Roman" w:hAnsi="Times New Roman" w:cs="Times New Roman"/>
                <w:color w:val="FF8098"/>
              </w:rPr>
            </w:rPrChange>
          </w:rPr>
          <w:delText xml:space="preserve">opposite strand of </w:delText>
        </w:r>
      </w:del>
      <w:r w:rsidRPr="007C6971">
        <w:rPr>
          <w:rFonts w:ascii="Times New Roman" w:hAnsi="Times New Roman" w:cs="Times New Roman"/>
          <w:color w:val="7030A0"/>
          <w:rPrChange w:id="53" w:author="Mary" w:date="2016-03-22T15:08:00Z">
            <w:rPr>
              <w:rFonts w:ascii="Times New Roman" w:hAnsi="Times New Roman" w:cs="Times New Roman"/>
              <w:color w:val="FF8098"/>
            </w:rPr>
          </w:rPrChange>
        </w:rPr>
        <w:t xml:space="preserve">their </w:t>
      </w:r>
      <w:del w:id="54" w:author="Mary" w:date="2016-03-18T14:47:00Z">
        <w:r w:rsidRPr="007C6971" w:rsidDel="00A73323">
          <w:rPr>
            <w:rFonts w:ascii="Times New Roman" w:hAnsi="Times New Roman" w:cs="Times New Roman"/>
            <w:color w:val="7030A0"/>
            <w:rPrChange w:id="55" w:author="Mary" w:date="2016-03-22T15:08:00Z">
              <w:rPr>
                <w:rFonts w:ascii="Times New Roman" w:hAnsi="Times New Roman" w:cs="Times New Roman"/>
                <w:color w:val="FF8098"/>
              </w:rPr>
            </w:rPrChange>
          </w:rPr>
          <w:delText xml:space="preserve">target gene </w:delText>
        </w:r>
      </w:del>
      <w:r w:rsidRPr="007C6971">
        <w:rPr>
          <w:rFonts w:ascii="Times New Roman" w:hAnsi="Times New Roman" w:cs="Times New Roman"/>
          <w:color w:val="7030A0"/>
          <w:rPrChange w:id="56" w:author="Mary" w:date="2016-03-22T15:08:00Z">
            <w:rPr>
              <w:rFonts w:ascii="Times New Roman" w:hAnsi="Times New Roman" w:cs="Times New Roman"/>
              <w:color w:val="FF8098"/>
            </w:rPr>
          </w:rPrChange>
        </w:rPr>
        <w:t>binding sites</w:t>
      </w:r>
      <w:ins w:id="57" w:author="Mary" w:date="2016-03-18T14:47:00Z">
        <w:r w:rsidR="00A73323" w:rsidRPr="007C6971">
          <w:rPr>
            <w:rFonts w:ascii="Times New Roman" w:hAnsi="Times New Roman" w:cs="Times New Roman"/>
            <w:color w:val="7030A0"/>
            <w:rPrChange w:id="58" w:author="Mary" w:date="2016-03-22T15:08:00Z">
              <w:rPr>
                <w:rFonts w:ascii="Times New Roman" w:hAnsi="Times New Roman" w:cs="Times New Roman"/>
                <w:color w:val="FF8098"/>
              </w:rPr>
            </w:rPrChange>
          </w:rPr>
          <w:t xml:space="preserve"> locate on the non-coding strand of their target gene.</w:t>
        </w:r>
      </w:ins>
      <w:del w:id="59" w:author="Mary" w:date="2016-03-18T14:47:00Z">
        <w:r w:rsidRPr="007C6971" w:rsidDel="00A73323">
          <w:rPr>
            <w:rFonts w:ascii="Times New Roman" w:hAnsi="Times New Roman" w:cs="Times New Roman"/>
            <w:color w:val="7030A0"/>
            <w:rPrChange w:id="60" w:author="Mary" w:date="2016-03-22T15:08:00Z">
              <w:rPr>
                <w:rFonts w:ascii="Times New Roman" w:hAnsi="Times New Roman" w:cs="Times New Roman"/>
                <w:color w:val="FF8098"/>
              </w:rPr>
            </w:rPrChange>
          </w:rPr>
          <w:delText xml:space="preserve"> perfect match the sequence</w:delText>
        </w:r>
      </w:del>
      <w:r w:rsidRPr="007C6971">
        <w:rPr>
          <w:rFonts w:ascii="Times New Roman" w:hAnsi="Times New Roman" w:cs="Times New Roman"/>
          <w:color w:val="7030A0"/>
          <w:rPrChange w:id="61" w:author="Mary" w:date="2016-03-22T15:08:00Z">
            <w:rPr>
              <w:rFonts w:ascii="Times New Roman" w:hAnsi="Times New Roman" w:cs="Times New Roman"/>
              <w:color w:val="FF8098"/>
            </w:rPr>
          </w:rPrChange>
        </w:rPr>
        <w:t xml:space="preserve">. This </w:t>
      </w:r>
      <w:del w:id="62" w:author="Mary" w:date="2016-03-18T14:48:00Z">
        <w:r w:rsidRPr="007C6971" w:rsidDel="00A73323">
          <w:rPr>
            <w:rFonts w:ascii="Times New Roman" w:hAnsi="Times New Roman" w:cs="Times New Roman"/>
            <w:color w:val="7030A0"/>
            <w:rPrChange w:id="63" w:author="Mary" w:date="2016-03-22T15:08:00Z">
              <w:rPr>
                <w:rFonts w:ascii="Times New Roman" w:hAnsi="Times New Roman" w:cs="Times New Roman"/>
                <w:color w:val="FF8098"/>
              </w:rPr>
            </w:rPrChange>
          </w:rPr>
          <w:delText xml:space="preserve">discovery </w:delText>
        </w:r>
      </w:del>
      <w:r w:rsidRPr="007C6971">
        <w:rPr>
          <w:rFonts w:ascii="Times New Roman" w:hAnsi="Times New Roman" w:cs="Times New Roman"/>
          <w:color w:val="7030A0"/>
          <w:rPrChange w:id="64" w:author="Mary" w:date="2016-03-22T15:08:00Z">
            <w:rPr>
              <w:rFonts w:ascii="Times New Roman" w:hAnsi="Times New Roman" w:cs="Times New Roman"/>
              <w:color w:val="FF8098"/>
            </w:rPr>
          </w:rPrChange>
        </w:rPr>
        <w:t>has been documented in a paper published in PNAS 2008, which is the so-called antisense miRNAs.</w:t>
      </w:r>
    </w:p>
    <w:p w14:paraId="1D56F01D" w14:textId="1D482B13" w:rsidR="00A73323" w:rsidRDefault="00876995" w:rsidP="00A73323">
      <w:pPr>
        <w:pStyle w:val="a3"/>
        <w:numPr>
          <w:ilvl w:val="0"/>
          <w:numId w:val="1"/>
        </w:numPr>
        <w:ind w:firstLineChars="0"/>
        <w:rPr>
          <w:ins w:id="65" w:author="Thomas Huang" w:date="2016-03-25T09:42:00Z"/>
          <w:rFonts w:ascii="Times New Roman" w:hAnsi="Times New Roman" w:cs="Times New Roman"/>
        </w:rPr>
      </w:pPr>
      <w:r>
        <w:rPr>
          <w:rFonts w:ascii="Times New Roman" w:hAnsi="Times New Roman" w:cs="Times New Roman"/>
        </w:rPr>
        <w:t>Establish</w:t>
      </w:r>
      <w:ins w:id="66" w:author="Mary" w:date="2016-03-18T14:48:00Z">
        <w:r w:rsidR="00A73323">
          <w:rPr>
            <w:rFonts w:ascii="Times New Roman" w:hAnsi="Times New Roman" w:cs="Times New Roman"/>
          </w:rPr>
          <w:t xml:space="preserve"> a</w:t>
        </w:r>
      </w:ins>
      <w:r>
        <w:rPr>
          <w:rFonts w:ascii="Times New Roman" w:hAnsi="Times New Roman" w:cs="Times New Roman"/>
        </w:rPr>
        <w:t xml:space="preserve"> local 3K rice SNP database</w:t>
      </w:r>
      <w:ins w:id="67" w:author="Mary" w:date="2016-03-18T14:53:00Z">
        <w:r w:rsidR="00A73323">
          <w:rPr>
            <w:rFonts w:ascii="Times New Roman" w:hAnsi="Times New Roman" w:cs="Times New Roman"/>
          </w:rPr>
          <w:t xml:space="preserve"> (State that why you downloaded the data yourself </w:t>
        </w:r>
      </w:ins>
      <w:ins w:id="68" w:author="Mary" w:date="2016-03-18T14:54:00Z">
        <w:r w:rsidR="00E66D6D">
          <w:rPr>
            <w:rFonts w:ascii="Times New Roman" w:hAnsi="Times New Roman" w:cs="Times New Roman"/>
          </w:rPr>
          <w:t>instead of using the filtered data)</w:t>
        </w:r>
      </w:ins>
    </w:p>
    <w:p w14:paraId="40BFAFB2" w14:textId="77777777" w:rsidR="002C5344" w:rsidRPr="002C5344" w:rsidRDefault="002C5344">
      <w:pPr>
        <w:ind w:leftChars="100" w:left="240"/>
        <w:rPr>
          <w:ins w:id="69" w:author="Thomas Huang" w:date="2016-03-25T09:42:00Z"/>
          <w:rFonts w:ascii="Times New Roman" w:hAnsi="Times New Roman" w:cs="Times New Roman"/>
          <w:color w:val="000000" w:themeColor="text1"/>
          <w:rPrChange w:id="70" w:author="Thomas Huang" w:date="2016-03-25T09:43:00Z">
            <w:rPr>
              <w:ins w:id="71" w:author="Thomas Huang" w:date="2016-03-25T09:42:00Z"/>
            </w:rPr>
          </w:rPrChange>
        </w:rPr>
        <w:pPrChange w:id="72" w:author="Thomas Huang" w:date="2016-03-25T09:43:00Z">
          <w:pPr>
            <w:pStyle w:val="a3"/>
            <w:numPr>
              <w:numId w:val="1"/>
            </w:numPr>
            <w:ind w:left="360" w:firstLineChars="0" w:hanging="360"/>
          </w:pPr>
        </w:pPrChange>
      </w:pPr>
      <w:ins w:id="73" w:author="Thomas Huang" w:date="2016-03-25T09:42:00Z">
        <w:r w:rsidRPr="002C5344">
          <w:rPr>
            <w:rFonts w:ascii="Times New Roman" w:hAnsi="Times New Roman" w:cs="Times New Roman"/>
            <w:b/>
            <w:i/>
            <w:color w:val="000000" w:themeColor="text1"/>
            <w:rPrChange w:id="74" w:author="Thomas Huang" w:date="2016-03-25T09:43:00Z">
              <w:rPr>
                <w:b/>
                <w:i/>
              </w:rPr>
            </w:rPrChange>
          </w:rPr>
          <w:t>Note:</w:t>
        </w:r>
        <w:r w:rsidRPr="002C5344">
          <w:rPr>
            <w:rFonts w:ascii="Times New Roman" w:hAnsi="Times New Roman" w:cs="Times New Roman"/>
            <w:color w:val="000000" w:themeColor="text1"/>
            <w:rPrChange w:id="75" w:author="Thomas Huang" w:date="2016-03-25T09:43:00Z">
              <w:rPr/>
            </w:rPrChange>
          </w:rPr>
          <w:t xml:space="preserve"> There are 2 kinds of 3K rice SNP data available on-line, one is filtered SNP data set, another original SNP data set. The former set of data is very convenient to get for it is provided for batch download, while the latter one requires manually download for each fragment of chromosomes.</w:t>
        </w:r>
      </w:ins>
    </w:p>
    <w:p w14:paraId="14C4183B" w14:textId="77777777" w:rsidR="002C5344" w:rsidRPr="002C5344" w:rsidRDefault="002C5344">
      <w:pPr>
        <w:ind w:leftChars="100" w:left="240"/>
        <w:rPr>
          <w:ins w:id="76" w:author="Thomas Huang" w:date="2016-03-25T09:42:00Z"/>
          <w:rFonts w:ascii="Times New Roman" w:hAnsi="Times New Roman" w:cs="Times New Roman"/>
          <w:color w:val="000000" w:themeColor="text1"/>
          <w:rPrChange w:id="77" w:author="Thomas Huang" w:date="2016-03-25T09:43:00Z">
            <w:rPr>
              <w:ins w:id="78" w:author="Thomas Huang" w:date="2016-03-25T09:42:00Z"/>
            </w:rPr>
          </w:rPrChange>
        </w:rPr>
        <w:pPrChange w:id="79" w:author="Thomas Huang" w:date="2016-03-25T09:43:00Z">
          <w:pPr>
            <w:pStyle w:val="a3"/>
            <w:numPr>
              <w:numId w:val="1"/>
            </w:numPr>
            <w:ind w:left="360" w:firstLineChars="0" w:hanging="360"/>
          </w:pPr>
        </w:pPrChange>
      </w:pPr>
      <w:ins w:id="80" w:author="Thomas Huang" w:date="2016-03-25T09:42:00Z">
        <w:r w:rsidRPr="002C5344">
          <w:rPr>
            <w:rFonts w:ascii="Times New Roman" w:hAnsi="Times New Roman" w:cs="Times New Roman"/>
            <w:color w:val="000000" w:themeColor="text1"/>
            <w:rPrChange w:id="81" w:author="Thomas Huang" w:date="2016-03-25T09:43:00Z">
              <w:rPr/>
            </w:rPrChange>
          </w:rPr>
          <w:lastRenderedPageBreak/>
          <w:t>But the original SNP data set contains tri-/tetra-allelic SNPs and much more abundant SNPs most of which are thrown away in the filtering process, but are still relatively credible, and these extra SNPs are very precious wealth for us to explore the detailed genotypes of the sequenced ~3000 rice accessions; so, we chose the latter data set.</w:t>
        </w:r>
      </w:ins>
    </w:p>
    <w:p w14:paraId="30EE557E" w14:textId="77777777" w:rsidR="002C5344" w:rsidRPr="002C5344" w:rsidRDefault="002C5344">
      <w:pPr>
        <w:ind w:leftChars="200" w:left="480"/>
        <w:rPr>
          <w:rFonts w:ascii="Times New Roman" w:hAnsi="Times New Roman" w:cs="Times New Roman"/>
          <w:color w:val="000000" w:themeColor="text1"/>
          <w:rPrChange w:id="82" w:author="Thomas Huang" w:date="2016-03-25T09:43:00Z">
            <w:rPr/>
          </w:rPrChange>
        </w:rPr>
        <w:pPrChange w:id="83" w:author="Thomas Huang" w:date="2016-03-25T09:42:00Z">
          <w:pPr>
            <w:pStyle w:val="a3"/>
            <w:numPr>
              <w:numId w:val="1"/>
            </w:numPr>
            <w:ind w:left="360" w:firstLineChars="0" w:hanging="360"/>
          </w:pPr>
        </w:pPrChange>
      </w:pPr>
    </w:p>
    <w:p w14:paraId="783AB95E" w14:textId="2DFB6611" w:rsidR="007675A7" w:rsidRPr="002C5344" w:rsidRDefault="00876995" w:rsidP="007675A7">
      <w:pPr>
        <w:pStyle w:val="a3"/>
        <w:numPr>
          <w:ilvl w:val="1"/>
          <w:numId w:val="1"/>
        </w:numPr>
        <w:ind w:firstLineChars="0"/>
        <w:rPr>
          <w:rFonts w:ascii="Times New Roman" w:hAnsi="Times New Roman" w:cs="Times New Roman"/>
          <w:color w:val="000000" w:themeColor="text1"/>
          <w:rPrChange w:id="84" w:author="Thomas Huang" w:date="2016-03-25T09:43:00Z">
            <w:rPr>
              <w:rFonts w:ascii="Times New Roman" w:hAnsi="Times New Roman" w:cs="Times New Roman"/>
            </w:rPr>
          </w:rPrChange>
        </w:rPr>
      </w:pPr>
      <w:r w:rsidRPr="002C5344">
        <w:rPr>
          <w:rFonts w:ascii="Times New Roman" w:hAnsi="Times New Roman" w:cs="Times New Roman"/>
          <w:color w:val="000000" w:themeColor="text1"/>
          <w:rPrChange w:id="85" w:author="Thomas Huang" w:date="2016-03-25T09:43:00Z">
            <w:rPr>
              <w:rFonts w:ascii="Times New Roman" w:hAnsi="Times New Roman" w:cs="Times New Roman"/>
            </w:rPr>
          </w:rPrChange>
        </w:rPr>
        <w:t>Download SNP files from Rice SNP-Seek Database (</w:t>
      </w:r>
      <w:r w:rsidRPr="002C5344">
        <w:rPr>
          <w:rFonts w:ascii="Times New Roman" w:hAnsi="Times New Roman" w:cs="Times New Roman"/>
          <w:i/>
          <w:color w:val="000000" w:themeColor="text1"/>
          <w:u w:val="single"/>
          <w:rPrChange w:id="86" w:author="Thomas Huang" w:date="2016-03-25T09:43:00Z">
            <w:rPr>
              <w:rFonts w:ascii="Times New Roman" w:hAnsi="Times New Roman" w:cs="Times New Roman"/>
              <w:i/>
              <w:u w:val="single"/>
            </w:rPr>
          </w:rPrChange>
        </w:rPr>
        <w:t>oryzasnp.org/</w:t>
      </w:r>
      <w:proofErr w:type="spellStart"/>
      <w:r w:rsidRPr="002C5344">
        <w:rPr>
          <w:rFonts w:ascii="Times New Roman" w:hAnsi="Times New Roman" w:cs="Times New Roman"/>
          <w:i/>
          <w:color w:val="000000" w:themeColor="text1"/>
          <w:u w:val="single"/>
          <w:rPrChange w:id="87" w:author="Thomas Huang" w:date="2016-03-25T09:43:00Z">
            <w:rPr>
              <w:rFonts w:ascii="Times New Roman" w:hAnsi="Times New Roman" w:cs="Times New Roman"/>
              <w:i/>
              <w:u w:val="single"/>
            </w:rPr>
          </w:rPrChange>
        </w:rPr>
        <w:t>iric</w:t>
      </w:r>
      <w:proofErr w:type="spellEnd"/>
      <w:r w:rsidRPr="002C5344">
        <w:rPr>
          <w:rFonts w:ascii="Times New Roman" w:hAnsi="Times New Roman" w:cs="Times New Roman"/>
          <w:i/>
          <w:color w:val="000000" w:themeColor="text1"/>
          <w:u w:val="single"/>
          <w:rPrChange w:id="88" w:author="Thomas Huang" w:date="2016-03-25T09:43:00Z">
            <w:rPr>
              <w:rFonts w:ascii="Times New Roman" w:hAnsi="Times New Roman" w:cs="Times New Roman"/>
              <w:i/>
              <w:u w:val="single"/>
            </w:rPr>
          </w:rPrChange>
        </w:rPr>
        <w:t>-portal/</w:t>
      </w:r>
      <w:r w:rsidRPr="002C5344">
        <w:rPr>
          <w:rFonts w:ascii="Times New Roman" w:hAnsi="Times New Roman" w:cs="Times New Roman"/>
          <w:color w:val="000000" w:themeColor="text1"/>
          <w:rPrChange w:id="89" w:author="Thomas Huang" w:date="2016-03-25T09:43:00Z">
            <w:rPr>
              <w:rFonts w:ascii="Times New Roman" w:hAnsi="Times New Roman" w:cs="Times New Roman"/>
            </w:rPr>
          </w:rPrChange>
        </w:rPr>
        <w:t>) manually;</w:t>
      </w:r>
    </w:p>
    <w:p w14:paraId="7FE64BDF" w14:textId="6ECA6A5A" w:rsidR="007675A7" w:rsidRPr="002C5344" w:rsidRDefault="00876995" w:rsidP="007675A7">
      <w:pPr>
        <w:pStyle w:val="a3"/>
        <w:numPr>
          <w:ilvl w:val="1"/>
          <w:numId w:val="1"/>
        </w:numPr>
        <w:ind w:firstLineChars="0"/>
        <w:rPr>
          <w:rFonts w:ascii="Times New Roman" w:hAnsi="Times New Roman" w:cs="Times New Roman"/>
          <w:color w:val="000000" w:themeColor="text1"/>
          <w:rPrChange w:id="90" w:author="Thomas Huang" w:date="2016-03-25T09:43:00Z">
            <w:rPr>
              <w:rFonts w:ascii="Times New Roman" w:hAnsi="Times New Roman" w:cs="Times New Roman"/>
            </w:rPr>
          </w:rPrChange>
        </w:rPr>
      </w:pPr>
      <w:r w:rsidRPr="002C5344">
        <w:rPr>
          <w:rFonts w:ascii="Times New Roman" w:hAnsi="Times New Roman" w:cs="Times New Roman"/>
          <w:color w:val="000000" w:themeColor="text1"/>
          <w:rPrChange w:id="91" w:author="Thomas Huang" w:date="2016-03-25T09:43:00Z">
            <w:rPr>
              <w:rFonts w:ascii="Times New Roman" w:hAnsi="Times New Roman" w:cs="Times New Roman"/>
            </w:rPr>
          </w:rPrChange>
        </w:rPr>
        <w:t>Design and establish local database with MySQL (a database management software);</w:t>
      </w:r>
    </w:p>
    <w:p w14:paraId="2126F67A" w14:textId="78F83BD0" w:rsidR="00876995" w:rsidRPr="002C5344" w:rsidRDefault="00876995" w:rsidP="007675A7">
      <w:pPr>
        <w:pStyle w:val="a3"/>
        <w:numPr>
          <w:ilvl w:val="1"/>
          <w:numId w:val="1"/>
        </w:numPr>
        <w:ind w:firstLineChars="0"/>
        <w:rPr>
          <w:rFonts w:ascii="Times New Roman" w:hAnsi="Times New Roman" w:cs="Times New Roman"/>
          <w:color w:val="000000" w:themeColor="text1"/>
          <w:rPrChange w:id="92" w:author="Thomas Huang" w:date="2016-03-25T09:43:00Z">
            <w:rPr>
              <w:rFonts w:ascii="Times New Roman" w:hAnsi="Times New Roman" w:cs="Times New Roman"/>
            </w:rPr>
          </w:rPrChange>
        </w:rPr>
      </w:pPr>
      <w:r w:rsidRPr="002C5344">
        <w:rPr>
          <w:rFonts w:ascii="Times New Roman" w:hAnsi="Times New Roman" w:cs="Times New Roman"/>
          <w:color w:val="000000" w:themeColor="text1"/>
          <w:rPrChange w:id="93" w:author="Thomas Huang" w:date="2016-03-25T09:43:00Z">
            <w:rPr>
              <w:rFonts w:ascii="Times New Roman" w:hAnsi="Times New Roman" w:cs="Times New Roman"/>
            </w:rPr>
          </w:rPrChange>
        </w:rPr>
        <w:t>Write scripts to parse the downloaded SNP files and load them into the local databases.</w:t>
      </w:r>
    </w:p>
    <w:p w14:paraId="7F800199" w14:textId="77777777" w:rsidR="00876995" w:rsidRDefault="00876995" w:rsidP="007675A7">
      <w:pPr>
        <w:ind w:left="480"/>
        <w:rPr>
          <w:rFonts w:ascii="Times New Roman" w:hAnsi="Times New Roman" w:cs="Times New Roman"/>
          <w:color w:val="FF0000"/>
        </w:rPr>
      </w:pPr>
    </w:p>
    <w:p w14:paraId="5F2DF70D" w14:textId="25F5D7EC" w:rsidR="007675A7" w:rsidRPr="00A71EC7" w:rsidRDefault="00876995" w:rsidP="00876995">
      <w:pPr>
        <w:ind w:left="480"/>
        <w:rPr>
          <w:rFonts w:ascii="Times New Roman" w:hAnsi="Times New Roman" w:cs="Times New Roman"/>
          <w:b/>
          <w:color w:val="FF0000"/>
        </w:rPr>
      </w:pPr>
      <w:r w:rsidRPr="00A71EC7">
        <w:rPr>
          <w:rFonts w:ascii="Times New Roman" w:hAnsi="Times New Roman" w:cs="Times New Roman"/>
          <w:b/>
          <w:color w:val="FF0000"/>
        </w:rPr>
        <w:t>RESULT:</w:t>
      </w:r>
    </w:p>
    <w:p w14:paraId="340E5C40" w14:textId="7A5B1750" w:rsidR="00876995" w:rsidRPr="007C6971" w:rsidRDefault="00876995" w:rsidP="00876995">
      <w:pPr>
        <w:pStyle w:val="a3"/>
        <w:numPr>
          <w:ilvl w:val="0"/>
          <w:numId w:val="4"/>
        </w:numPr>
        <w:ind w:firstLineChars="0"/>
        <w:rPr>
          <w:rFonts w:ascii="Times New Roman" w:hAnsi="Times New Roman" w:cs="Times New Roman"/>
          <w:color w:val="7030A0"/>
          <w:rPrChange w:id="94" w:author="Mary" w:date="2016-03-22T15:08:00Z">
            <w:rPr>
              <w:rFonts w:ascii="Times New Roman" w:hAnsi="Times New Roman" w:cs="Times New Roman"/>
              <w:color w:val="FF8098"/>
            </w:rPr>
          </w:rPrChange>
        </w:rPr>
      </w:pPr>
      <w:r w:rsidRPr="007C6971">
        <w:rPr>
          <w:rFonts w:ascii="Times New Roman" w:hAnsi="Times New Roman" w:cs="Times New Roman"/>
          <w:color w:val="7030A0"/>
          <w:rPrChange w:id="95" w:author="Mary" w:date="2016-03-22T15:08:00Z">
            <w:rPr>
              <w:rFonts w:ascii="Times New Roman" w:hAnsi="Times New Roman" w:cs="Times New Roman"/>
              <w:color w:val="FF8098"/>
            </w:rPr>
          </w:rPrChange>
        </w:rPr>
        <w:t>During the process, the Rice SNP-Seek Database has updated</w:t>
      </w:r>
      <w:r w:rsidR="00634B6F" w:rsidRPr="007C6971">
        <w:rPr>
          <w:rFonts w:ascii="Times New Roman" w:hAnsi="Times New Roman" w:cs="Times New Roman"/>
          <w:color w:val="7030A0"/>
          <w:rPrChange w:id="96" w:author="Mary" w:date="2016-03-22T15:08:00Z">
            <w:rPr>
              <w:rFonts w:ascii="Times New Roman" w:hAnsi="Times New Roman" w:cs="Times New Roman"/>
              <w:color w:val="FF8098"/>
            </w:rPr>
          </w:rPrChange>
        </w:rPr>
        <w:t xml:space="preserve"> their SNP data, which directly double</w:t>
      </w:r>
      <w:ins w:id="97" w:author="Mary" w:date="2016-03-18T14:50:00Z">
        <w:r w:rsidR="00A73323" w:rsidRPr="007C6971">
          <w:rPr>
            <w:rFonts w:ascii="Times New Roman" w:hAnsi="Times New Roman" w:cs="Times New Roman"/>
            <w:color w:val="7030A0"/>
            <w:rPrChange w:id="98" w:author="Mary" w:date="2016-03-22T15:08:00Z">
              <w:rPr>
                <w:rFonts w:ascii="Times New Roman" w:hAnsi="Times New Roman" w:cs="Times New Roman"/>
                <w:color w:val="FF8098"/>
              </w:rPr>
            </w:rPrChange>
          </w:rPr>
          <w:t>d</w:t>
        </w:r>
      </w:ins>
      <w:del w:id="99" w:author="Mary" w:date="2016-03-18T14:50:00Z">
        <w:r w:rsidR="00634B6F" w:rsidRPr="007C6971" w:rsidDel="00A73323">
          <w:rPr>
            <w:rFonts w:ascii="Times New Roman" w:hAnsi="Times New Roman" w:cs="Times New Roman"/>
            <w:color w:val="7030A0"/>
            <w:rPrChange w:id="100" w:author="Mary" w:date="2016-03-22T15:08:00Z">
              <w:rPr>
                <w:rFonts w:ascii="Times New Roman" w:hAnsi="Times New Roman" w:cs="Times New Roman"/>
                <w:color w:val="FF8098"/>
              </w:rPr>
            </w:rPrChange>
          </w:rPr>
          <w:delText>s</w:delText>
        </w:r>
      </w:del>
      <w:r w:rsidR="00634B6F" w:rsidRPr="007C6971">
        <w:rPr>
          <w:rFonts w:ascii="Times New Roman" w:hAnsi="Times New Roman" w:cs="Times New Roman"/>
          <w:color w:val="7030A0"/>
          <w:rPrChange w:id="101" w:author="Mary" w:date="2016-03-22T15:08:00Z">
            <w:rPr>
              <w:rFonts w:ascii="Times New Roman" w:hAnsi="Times New Roman" w:cs="Times New Roman"/>
              <w:color w:val="FF8098"/>
            </w:rPr>
          </w:rPrChange>
        </w:rPr>
        <w:t xml:space="preserve"> the work</w:t>
      </w:r>
      <w:del w:id="102" w:author="Mary" w:date="2016-03-18T14:50:00Z">
        <w:r w:rsidR="00634B6F" w:rsidRPr="007C6971" w:rsidDel="00A73323">
          <w:rPr>
            <w:rFonts w:ascii="Times New Roman" w:hAnsi="Times New Roman" w:cs="Times New Roman"/>
            <w:color w:val="7030A0"/>
            <w:rPrChange w:id="103" w:author="Mary" w:date="2016-03-22T15:08:00Z">
              <w:rPr>
                <w:rFonts w:ascii="Times New Roman" w:hAnsi="Times New Roman" w:cs="Times New Roman"/>
                <w:color w:val="FF8098"/>
              </w:rPr>
            </w:rPrChange>
          </w:rPr>
          <w:delText xml:space="preserve"> </w:delText>
        </w:r>
      </w:del>
      <w:r w:rsidR="00634B6F" w:rsidRPr="007C6971">
        <w:rPr>
          <w:rFonts w:ascii="Times New Roman" w:hAnsi="Times New Roman" w:cs="Times New Roman"/>
          <w:color w:val="7030A0"/>
          <w:rPrChange w:id="104" w:author="Mary" w:date="2016-03-22T15:08:00Z">
            <w:rPr>
              <w:rFonts w:ascii="Times New Roman" w:hAnsi="Times New Roman" w:cs="Times New Roman"/>
              <w:color w:val="FF8098"/>
            </w:rPr>
          </w:rPrChange>
        </w:rPr>
        <w:t>load</w:t>
      </w:r>
      <w:del w:id="105" w:author="Mary" w:date="2016-03-18T14:50:00Z">
        <w:r w:rsidR="00634B6F" w:rsidRPr="007C6971" w:rsidDel="00A73323">
          <w:rPr>
            <w:rFonts w:ascii="Times New Roman" w:hAnsi="Times New Roman" w:cs="Times New Roman"/>
            <w:color w:val="7030A0"/>
            <w:rPrChange w:id="106" w:author="Mary" w:date="2016-03-22T15:08:00Z">
              <w:rPr>
                <w:rFonts w:ascii="Times New Roman" w:hAnsi="Times New Roman" w:cs="Times New Roman"/>
                <w:color w:val="FF8098"/>
              </w:rPr>
            </w:rPrChange>
          </w:rPr>
          <w:delText>ing</w:delText>
        </w:r>
      </w:del>
      <w:r w:rsidR="00634B6F" w:rsidRPr="007C6971">
        <w:rPr>
          <w:rFonts w:ascii="Times New Roman" w:hAnsi="Times New Roman" w:cs="Times New Roman"/>
          <w:color w:val="7030A0"/>
          <w:rPrChange w:id="107" w:author="Mary" w:date="2016-03-22T15:08:00Z">
            <w:rPr>
              <w:rFonts w:ascii="Times New Roman" w:hAnsi="Times New Roman" w:cs="Times New Roman"/>
              <w:color w:val="FF8098"/>
            </w:rPr>
          </w:rPrChange>
        </w:rPr>
        <w:t xml:space="preserve">, so currently I have 2 </w:t>
      </w:r>
      <w:ins w:id="108" w:author="Mary" w:date="2016-03-18T14:50:00Z">
        <w:r w:rsidR="00A73323" w:rsidRPr="007C6971">
          <w:rPr>
            <w:rFonts w:ascii="Times New Roman" w:hAnsi="Times New Roman" w:cs="Times New Roman"/>
            <w:color w:val="7030A0"/>
            <w:rPrChange w:id="109" w:author="Mary" w:date="2016-03-22T15:08:00Z">
              <w:rPr>
                <w:rFonts w:ascii="Times New Roman" w:hAnsi="Times New Roman" w:cs="Times New Roman"/>
                <w:color w:val="FF8098"/>
              </w:rPr>
            </w:rPrChange>
          </w:rPr>
          <w:t>different</w:t>
        </w:r>
      </w:ins>
      <w:del w:id="110" w:author="Mary" w:date="2016-03-18T14:50:00Z">
        <w:r w:rsidR="00634B6F" w:rsidRPr="007C6971" w:rsidDel="00A73323">
          <w:rPr>
            <w:rFonts w:ascii="Times New Roman" w:hAnsi="Times New Roman" w:cs="Times New Roman"/>
            <w:color w:val="7030A0"/>
            <w:rPrChange w:id="111" w:author="Mary" w:date="2016-03-22T15:08:00Z">
              <w:rPr>
                <w:rFonts w:ascii="Times New Roman" w:hAnsi="Times New Roman" w:cs="Times New Roman"/>
                <w:color w:val="FF8098"/>
              </w:rPr>
            </w:rPrChange>
          </w:rPr>
          <w:delText>copies of</w:delText>
        </w:r>
      </w:del>
      <w:r w:rsidR="00634B6F" w:rsidRPr="007C6971">
        <w:rPr>
          <w:rFonts w:ascii="Times New Roman" w:hAnsi="Times New Roman" w:cs="Times New Roman"/>
          <w:color w:val="7030A0"/>
          <w:rPrChange w:id="112" w:author="Mary" w:date="2016-03-22T15:08:00Z">
            <w:rPr>
              <w:rFonts w:ascii="Times New Roman" w:hAnsi="Times New Roman" w:cs="Times New Roman"/>
              <w:color w:val="FF8098"/>
            </w:rPr>
          </w:rPrChange>
        </w:rPr>
        <w:t xml:space="preserve"> local database</w:t>
      </w:r>
      <w:ins w:id="113" w:author="Mary" w:date="2016-03-18T14:50:00Z">
        <w:r w:rsidR="00A73323" w:rsidRPr="007C6971">
          <w:rPr>
            <w:rFonts w:ascii="Times New Roman" w:hAnsi="Times New Roman" w:cs="Times New Roman"/>
            <w:color w:val="7030A0"/>
            <w:rPrChange w:id="114" w:author="Mary" w:date="2016-03-22T15:08:00Z">
              <w:rPr>
                <w:rFonts w:ascii="Times New Roman" w:hAnsi="Times New Roman" w:cs="Times New Roman"/>
                <w:color w:val="FF8098"/>
              </w:rPr>
            </w:rPrChange>
          </w:rPr>
          <w:t>s</w:t>
        </w:r>
      </w:ins>
      <w:r w:rsidR="00634B6F" w:rsidRPr="007C6971">
        <w:rPr>
          <w:rFonts w:ascii="Times New Roman" w:hAnsi="Times New Roman" w:cs="Times New Roman"/>
          <w:color w:val="7030A0"/>
          <w:rPrChange w:id="115" w:author="Mary" w:date="2016-03-22T15:08:00Z">
            <w:rPr>
              <w:rFonts w:ascii="Times New Roman" w:hAnsi="Times New Roman" w:cs="Times New Roman"/>
              <w:color w:val="FF8098"/>
            </w:rPr>
          </w:rPrChange>
        </w:rPr>
        <w:t xml:space="preserve"> </w:t>
      </w:r>
      <w:ins w:id="116" w:author="Mary" w:date="2016-03-18T14:50:00Z">
        <w:r w:rsidR="00A73323" w:rsidRPr="007C6971">
          <w:rPr>
            <w:rFonts w:ascii="Times New Roman" w:hAnsi="Times New Roman" w:cs="Times New Roman"/>
            <w:color w:val="7030A0"/>
            <w:rPrChange w:id="117" w:author="Mary" w:date="2016-03-22T15:08:00Z">
              <w:rPr>
                <w:rFonts w:ascii="Times New Roman" w:hAnsi="Times New Roman" w:cs="Times New Roman"/>
                <w:color w:val="FF8098"/>
              </w:rPr>
            </w:rPrChange>
          </w:rPr>
          <w:t>based on the</w:t>
        </w:r>
      </w:ins>
      <w:del w:id="118" w:author="Mary" w:date="2016-03-18T14:50:00Z">
        <w:r w:rsidR="00634B6F" w:rsidRPr="007C6971" w:rsidDel="00A73323">
          <w:rPr>
            <w:rFonts w:ascii="Times New Roman" w:hAnsi="Times New Roman" w:cs="Times New Roman"/>
            <w:color w:val="7030A0"/>
            <w:rPrChange w:id="119" w:author="Mary" w:date="2016-03-22T15:08:00Z">
              <w:rPr>
                <w:rFonts w:ascii="Times New Roman" w:hAnsi="Times New Roman" w:cs="Times New Roman"/>
                <w:color w:val="FF8098"/>
              </w:rPr>
            </w:rPrChange>
          </w:rPr>
          <w:delText>including</w:delText>
        </w:r>
      </w:del>
      <w:r w:rsidR="00634B6F" w:rsidRPr="007C6971">
        <w:rPr>
          <w:rFonts w:ascii="Times New Roman" w:hAnsi="Times New Roman" w:cs="Times New Roman"/>
          <w:color w:val="7030A0"/>
          <w:rPrChange w:id="120" w:author="Mary" w:date="2016-03-22T15:08:00Z">
            <w:rPr>
              <w:rFonts w:ascii="Times New Roman" w:hAnsi="Times New Roman" w:cs="Times New Roman"/>
              <w:color w:val="FF8098"/>
            </w:rPr>
          </w:rPrChange>
        </w:rPr>
        <w:t xml:space="preserve"> the old </w:t>
      </w:r>
      <w:del w:id="121" w:author="Mary" w:date="2016-03-18T14:51:00Z">
        <w:r w:rsidR="00634B6F" w:rsidRPr="007C6971" w:rsidDel="00A73323">
          <w:rPr>
            <w:rFonts w:ascii="Times New Roman" w:hAnsi="Times New Roman" w:cs="Times New Roman"/>
            <w:color w:val="7030A0"/>
            <w:rPrChange w:id="122" w:author="Mary" w:date="2016-03-22T15:08:00Z">
              <w:rPr>
                <w:rFonts w:ascii="Times New Roman" w:hAnsi="Times New Roman" w:cs="Times New Roman"/>
                <w:color w:val="FF8098"/>
              </w:rPr>
            </w:rPrChange>
          </w:rPr>
          <w:delText xml:space="preserve">version </w:delText>
        </w:r>
      </w:del>
      <w:r w:rsidR="00634B6F" w:rsidRPr="007C6971">
        <w:rPr>
          <w:rFonts w:ascii="Times New Roman" w:hAnsi="Times New Roman" w:cs="Times New Roman"/>
          <w:color w:val="7030A0"/>
          <w:rPrChange w:id="123" w:author="Mary" w:date="2016-03-22T15:08:00Z">
            <w:rPr>
              <w:rFonts w:ascii="Times New Roman" w:hAnsi="Times New Roman" w:cs="Times New Roman"/>
              <w:color w:val="FF8098"/>
            </w:rPr>
          </w:rPrChange>
        </w:rPr>
        <w:t xml:space="preserve">and new </w:t>
      </w:r>
      <w:ins w:id="124" w:author="Mary" w:date="2016-03-18T14:51:00Z">
        <w:r w:rsidR="00A73323" w:rsidRPr="007C6971">
          <w:rPr>
            <w:rFonts w:ascii="Times New Roman" w:hAnsi="Times New Roman" w:cs="Times New Roman"/>
            <w:color w:val="7030A0"/>
            <w:rPrChange w:id="125" w:author="Mary" w:date="2016-03-22T15:08:00Z">
              <w:rPr>
                <w:rFonts w:ascii="Times New Roman" w:hAnsi="Times New Roman" w:cs="Times New Roman"/>
                <w:color w:val="FF8098"/>
              </w:rPr>
            </w:rPrChange>
          </w:rPr>
          <w:t xml:space="preserve">Rice SNP-Seek </w:t>
        </w:r>
      </w:ins>
      <w:r w:rsidR="00634B6F" w:rsidRPr="007C6971">
        <w:rPr>
          <w:rFonts w:ascii="Times New Roman" w:hAnsi="Times New Roman" w:cs="Times New Roman"/>
          <w:color w:val="7030A0"/>
          <w:rPrChange w:id="126" w:author="Mary" w:date="2016-03-22T15:08:00Z">
            <w:rPr>
              <w:rFonts w:ascii="Times New Roman" w:hAnsi="Times New Roman" w:cs="Times New Roman"/>
              <w:color w:val="FF8098"/>
            </w:rPr>
          </w:rPrChange>
        </w:rPr>
        <w:t>version</w:t>
      </w:r>
      <w:ins w:id="127" w:author="Mary" w:date="2016-03-18T14:51:00Z">
        <w:r w:rsidR="00A73323" w:rsidRPr="007C6971">
          <w:rPr>
            <w:rFonts w:ascii="Times New Roman" w:hAnsi="Times New Roman" w:cs="Times New Roman"/>
            <w:color w:val="7030A0"/>
            <w:rPrChange w:id="128" w:author="Mary" w:date="2016-03-22T15:08:00Z">
              <w:rPr>
                <w:rFonts w:ascii="Times New Roman" w:hAnsi="Times New Roman" w:cs="Times New Roman"/>
                <w:color w:val="FF8098"/>
              </w:rPr>
            </w:rPrChange>
          </w:rPr>
          <w:t>s respectively</w:t>
        </w:r>
      </w:ins>
      <w:r w:rsidR="00634B6F" w:rsidRPr="007C6971">
        <w:rPr>
          <w:rFonts w:ascii="Times New Roman" w:hAnsi="Times New Roman" w:cs="Times New Roman"/>
          <w:color w:val="7030A0"/>
          <w:rPrChange w:id="129" w:author="Mary" w:date="2016-03-22T15:08:00Z">
            <w:rPr>
              <w:rFonts w:ascii="Times New Roman" w:hAnsi="Times New Roman" w:cs="Times New Roman"/>
              <w:color w:val="FF8098"/>
            </w:rPr>
          </w:rPrChange>
        </w:rPr>
        <w:t>;</w:t>
      </w:r>
    </w:p>
    <w:p w14:paraId="194A224D" w14:textId="62723779" w:rsidR="007675A7" w:rsidRPr="007C6971" w:rsidRDefault="00A71EC7" w:rsidP="00634B6F">
      <w:pPr>
        <w:pStyle w:val="a3"/>
        <w:numPr>
          <w:ilvl w:val="0"/>
          <w:numId w:val="4"/>
        </w:numPr>
        <w:ind w:firstLineChars="0"/>
        <w:rPr>
          <w:rFonts w:ascii="Times New Roman" w:hAnsi="Times New Roman" w:cs="Times New Roman"/>
          <w:color w:val="7030A0"/>
          <w:rPrChange w:id="130" w:author="Mary" w:date="2016-03-22T15:08:00Z">
            <w:rPr>
              <w:rFonts w:ascii="Times New Roman" w:hAnsi="Times New Roman" w:cs="Times New Roman"/>
              <w:color w:val="FF8098"/>
            </w:rPr>
          </w:rPrChange>
        </w:rPr>
      </w:pPr>
      <w:del w:id="131" w:author="Mary" w:date="2016-03-18T14:51:00Z">
        <w:r w:rsidRPr="007C6971" w:rsidDel="00A73323">
          <w:rPr>
            <w:rFonts w:ascii="Times New Roman" w:hAnsi="Times New Roman" w:cs="Times New Roman"/>
            <w:color w:val="7030A0"/>
            <w:rPrChange w:id="132" w:author="Mary" w:date="2016-03-22T15:08:00Z">
              <w:rPr>
                <w:rFonts w:ascii="Times New Roman" w:hAnsi="Times New Roman" w:cs="Times New Roman"/>
                <w:color w:val="FF8098"/>
              </w:rPr>
            </w:rPrChange>
          </w:rPr>
          <w:delText xml:space="preserve">Database </w:delText>
        </w:r>
      </w:del>
      <w:ins w:id="133" w:author="Mary" w:date="2016-03-18T14:51:00Z">
        <w:r w:rsidR="00A73323" w:rsidRPr="007C6971">
          <w:rPr>
            <w:rFonts w:ascii="Times New Roman" w:hAnsi="Times New Roman" w:cs="Times New Roman"/>
            <w:color w:val="7030A0"/>
            <w:rPrChange w:id="134" w:author="Mary" w:date="2016-03-22T15:08:00Z">
              <w:rPr>
                <w:rFonts w:ascii="Times New Roman" w:hAnsi="Times New Roman" w:cs="Times New Roman"/>
                <w:color w:val="FF8098"/>
              </w:rPr>
            </w:rPrChange>
          </w:rPr>
          <w:t>B</w:t>
        </w:r>
      </w:ins>
      <w:del w:id="135" w:author="Mary" w:date="2016-03-18T14:51:00Z">
        <w:r w:rsidRPr="007C6971" w:rsidDel="00A73323">
          <w:rPr>
            <w:rFonts w:ascii="Times New Roman" w:hAnsi="Times New Roman" w:cs="Times New Roman"/>
            <w:color w:val="7030A0"/>
            <w:rPrChange w:id="136" w:author="Mary" w:date="2016-03-22T15:08:00Z">
              <w:rPr>
                <w:rFonts w:ascii="Times New Roman" w:hAnsi="Times New Roman" w:cs="Times New Roman"/>
                <w:color w:val="FF8098"/>
              </w:rPr>
            </w:rPrChange>
          </w:rPr>
          <w:delText>b</w:delText>
        </w:r>
      </w:del>
      <w:r w:rsidRPr="007C6971">
        <w:rPr>
          <w:rFonts w:ascii="Times New Roman" w:hAnsi="Times New Roman" w:cs="Times New Roman"/>
          <w:color w:val="7030A0"/>
          <w:rPrChange w:id="137" w:author="Mary" w:date="2016-03-22T15:08:00Z">
            <w:rPr>
              <w:rFonts w:ascii="Times New Roman" w:hAnsi="Times New Roman" w:cs="Times New Roman"/>
              <w:color w:val="FF8098"/>
            </w:rPr>
          </w:rPrChange>
        </w:rPr>
        <w:t>rief info</w:t>
      </w:r>
      <w:ins w:id="138" w:author="Mary" w:date="2016-03-18T14:51:00Z">
        <w:r w:rsidR="00A73323" w:rsidRPr="007C6971">
          <w:rPr>
            <w:rFonts w:ascii="Times New Roman" w:hAnsi="Times New Roman" w:cs="Times New Roman"/>
            <w:color w:val="7030A0"/>
            <w:rPrChange w:id="139" w:author="Mary" w:date="2016-03-22T15:08:00Z">
              <w:rPr>
                <w:rFonts w:ascii="Times New Roman" w:hAnsi="Times New Roman" w:cs="Times New Roman"/>
                <w:color w:val="FF8098"/>
              </w:rPr>
            </w:rPrChange>
          </w:rPr>
          <w:t xml:space="preserve"> </w:t>
        </w:r>
      </w:ins>
      <w:ins w:id="140" w:author="Mary" w:date="2016-03-18T14:52:00Z">
        <w:r w:rsidR="00A73323" w:rsidRPr="007C6971">
          <w:rPr>
            <w:rFonts w:ascii="Times New Roman" w:hAnsi="Times New Roman" w:cs="Times New Roman"/>
            <w:color w:val="7030A0"/>
            <w:rPrChange w:id="141" w:author="Mary" w:date="2016-03-22T15:08:00Z">
              <w:rPr>
                <w:rFonts w:ascii="Times New Roman" w:hAnsi="Times New Roman" w:cs="Times New Roman"/>
                <w:color w:val="FF8098"/>
              </w:rPr>
            </w:rPrChange>
          </w:rPr>
          <w:t xml:space="preserve">of the </w:t>
        </w:r>
      </w:ins>
      <w:ins w:id="142" w:author="Mary" w:date="2016-03-18T14:51:00Z">
        <w:r w:rsidR="00A73323" w:rsidRPr="007C6971">
          <w:rPr>
            <w:rFonts w:ascii="Times New Roman" w:hAnsi="Times New Roman" w:cs="Times New Roman"/>
            <w:color w:val="7030A0"/>
            <w:rPrChange w:id="143" w:author="Mary" w:date="2016-03-22T15:08:00Z">
              <w:rPr>
                <w:rFonts w:ascii="Times New Roman" w:hAnsi="Times New Roman" w:cs="Times New Roman"/>
                <w:color w:val="FF8098"/>
              </w:rPr>
            </w:rPrChange>
          </w:rPr>
          <w:t>Database</w:t>
        </w:r>
      </w:ins>
      <w:r w:rsidRPr="007C6971">
        <w:rPr>
          <w:rFonts w:ascii="Times New Roman" w:hAnsi="Times New Roman" w:cs="Times New Roman"/>
          <w:color w:val="7030A0"/>
          <w:rPrChange w:id="144" w:author="Mary" w:date="2016-03-22T15:08:00Z">
            <w:rPr>
              <w:rFonts w:ascii="Times New Roman" w:hAnsi="Times New Roman" w:cs="Times New Roman"/>
              <w:color w:val="FF8098"/>
            </w:rPr>
          </w:rPrChange>
        </w:rPr>
        <w:t>:</w:t>
      </w:r>
    </w:p>
    <w:p w14:paraId="31F5BBA3" w14:textId="060DC0F8" w:rsidR="00A71EC7" w:rsidRPr="007C6971" w:rsidRDefault="00A71EC7" w:rsidP="00A71EC7">
      <w:pPr>
        <w:pStyle w:val="a3"/>
        <w:numPr>
          <w:ilvl w:val="1"/>
          <w:numId w:val="4"/>
        </w:numPr>
        <w:ind w:firstLineChars="0"/>
        <w:rPr>
          <w:rFonts w:ascii="Times New Roman" w:hAnsi="Times New Roman" w:cs="Times New Roman"/>
          <w:color w:val="7030A0"/>
          <w:rPrChange w:id="145" w:author="Mary" w:date="2016-03-22T15:08:00Z">
            <w:rPr>
              <w:rFonts w:ascii="Times New Roman" w:hAnsi="Times New Roman" w:cs="Times New Roman"/>
              <w:color w:val="FF8098"/>
            </w:rPr>
          </w:rPrChange>
        </w:rPr>
      </w:pPr>
      <w:r w:rsidRPr="007C6971">
        <w:rPr>
          <w:rFonts w:ascii="Times New Roman" w:hAnsi="Times New Roman" w:cs="Times New Roman"/>
          <w:color w:val="7030A0"/>
          <w:rPrChange w:id="146" w:author="Mary" w:date="2016-03-22T15:08:00Z">
            <w:rPr>
              <w:rFonts w:ascii="Times New Roman" w:hAnsi="Times New Roman" w:cs="Times New Roman"/>
              <w:color w:val="FF8098"/>
            </w:rPr>
          </w:rPrChange>
        </w:rPr>
        <w:t>Old version: 2828431 SNPs stored against 3000 rice accessions;</w:t>
      </w:r>
    </w:p>
    <w:p w14:paraId="7D2EC378" w14:textId="081018F1" w:rsidR="00A71EC7" w:rsidRPr="007C6971" w:rsidRDefault="00A71EC7" w:rsidP="00A71EC7">
      <w:pPr>
        <w:pStyle w:val="a3"/>
        <w:numPr>
          <w:ilvl w:val="1"/>
          <w:numId w:val="4"/>
        </w:numPr>
        <w:ind w:firstLineChars="0"/>
        <w:rPr>
          <w:rFonts w:ascii="Times New Roman" w:hAnsi="Times New Roman" w:cs="Times New Roman"/>
          <w:color w:val="7030A0"/>
          <w:rPrChange w:id="147" w:author="Mary" w:date="2016-03-22T15:08:00Z">
            <w:rPr>
              <w:rFonts w:ascii="Times New Roman" w:hAnsi="Times New Roman" w:cs="Times New Roman"/>
              <w:color w:val="FF8098"/>
            </w:rPr>
          </w:rPrChange>
        </w:rPr>
      </w:pPr>
      <w:r w:rsidRPr="007C6971">
        <w:rPr>
          <w:rFonts w:ascii="Times New Roman" w:hAnsi="Times New Roman" w:cs="Times New Roman"/>
          <w:color w:val="7030A0"/>
          <w:rPrChange w:id="148" w:author="Mary" w:date="2016-03-22T15:08:00Z">
            <w:rPr>
              <w:rFonts w:ascii="Times New Roman" w:hAnsi="Times New Roman" w:cs="Times New Roman"/>
              <w:color w:val="FF8098"/>
            </w:rPr>
          </w:rPrChange>
        </w:rPr>
        <w:t>New version: 793337 SNPs stored against 3024 rice accessions;</w:t>
      </w:r>
    </w:p>
    <w:p w14:paraId="58B08CA2" w14:textId="6C999337" w:rsidR="00A71EC7" w:rsidRPr="007C6971" w:rsidRDefault="00A71EC7" w:rsidP="00A71EC7">
      <w:pPr>
        <w:pStyle w:val="a3"/>
        <w:numPr>
          <w:ilvl w:val="1"/>
          <w:numId w:val="4"/>
        </w:numPr>
        <w:ind w:firstLineChars="0"/>
        <w:rPr>
          <w:rFonts w:ascii="Times New Roman" w:hAnsi="Times New Roman" w:cs="Times New Roman"/>
          <w:color w:val="7030A0"/>
          <w:rPrChange w:id="149" w:author="Mary" w:date="2016-03-22T15:08:00Z">
            <w:rPr>
              <w:rFonts w:ascii="Times New Roman" w:hAnsi="Times New Roman" w:cs="Times New Roman"/>
              <w:color w:val="FF8098"/>
            </w:rPr>
          </w:rPrChange>
        </w:rPr>
      </w:pPr>
      <w:r w:rsidRPr="007C6971">
        <w:rPr>
          <w:rFonts w:ascii="Times New Roman" w:hAnsi="Times New Roman" w:cs="Times New Roman"/>
          <w:color w:val="7030A0"/>
          <w:rPrChange w:id="150" w:author="Mary" w:date="2016-03-22T15:08:00Z">
            <w:rPr>
              <w:rFonts w:ascii="Times New Roman" w:hAnsi="Times New Roman" w:cs="Times New Roman"/>
              <w:color w:val="FF8098"/>
            </w:rPr>
          </w:rPrChange>
        </w:rPr>
        <w:t>Downloading files only cover the genomic regions of miRNAs and their target genes, not all the SNP files from the Rice SNP-Seek Database;</w:t>
      </w:r>
    </w:p>
    <w:p w14:paraId="4C129F77" w14:textId="3B14BD8B" w:rsidR="007675A7" w:rsidRDefault="007675A7" w:rsidP="007675A7">
      <w:pPr>
        <w:pStyle w:val="a3"/>
        <w:numPr>
          <w:ilvl w:val="0"/>
          <w:numId w:val="1"/>
        </w:numPr>
        <w:ind w:firstLineChars="0"/>
        <w:rPr>
          <w:rFonts w:ascii="Times New Roman" w:hAnsi="Times New Roman" w:cs="Times New Roman"/>
        </w:rPr>
      </w:pPr>
      <w:r>
        <w:rPr>
          <w:rFonts w:ascii="Times New Roman" w:hAnsi="Times New Roman" w:cs="Times New Roman"/>
        </w:rPr>
        <w:t xml:space="preserve">Search SNPs against </w:t>
      </w:r>
      <w:r w:rsidR="00A71EC7">
        <w:rPr>
          <w:rFonts w:ascii="Times New Roman" w:hAnsi="Times New Roman" w:cs="Times New Roman"/>
        </w:rPr>
        <w:t>local SNP database using self-written scripts</w:t>
      </w:r>
    </w:p>
    <w:p w14:paraId="017C861E" w14:textId="25B8613A" w:rsidR="007675A7" w:rsidRPr="00D91F45" w:rsidRDefault="007675A7" w:rsidP="007675A7">
      <w:pPr>
        <w:pStyle w:val="a3"/>
        <w:ind w:left="360" w:firstLineChars="0" w:firstLine="0"/>
        <w:rPr>
          <w:rFonts w:ascii="Times New Roman" w:hAnsi="Times New Roman" w:cs="Times New Roman"/>
          <w:b/>
          <w:color w:val="FF0000"/>
        </w:rPr>
      </w:pPr>
      <w:r w:rsidRPr="00D91F45">
        <w:rPr>
          <w:rFonts w:ascii="Times New Roman" w:hAnsi="Times New Roman" w:cs="Times New Roman"/>
          <w:b/>
          <w:color w:val="FF0000"/>
        </w:rPr>
        <w:t xml:space="preserve">RESULT: </w:t>
      </w:r>
    </w:p>
    <w:p w14:paraId="2D76BED8" w14:textId="73E6FC30" w:rsidR="00A71EC7" w:rsidRPr="007C6971" w:rsidRDefault="00D91F45" w:rsidP="00A53056">
      <w:pPr>
        <w:pStyle w:val="a3"/>
        <w:numPr>
          <w:ilvl w:val="1"/>
          <w:numId w:val="1"/>
        </w:numPr>
        <w:ind w:firstLineChars="0"/>
        <w:rPr>
          <w:rFonts w:ascii="Times New Roman" w:hAnsi="Times New Roman" w:cs="Times New Roman"/>
          <w:color w:val="7030A0"/>
          <w:rPrChange w:id="151" w:author="Mary" w:date="2016-03-22T15:08:00Z">
            <w:rPr>
              <w:rFonts w:ascii="Times New Roman" w:hAnsi="Times New Roman" w:cs="Times New Roman"/>
              <w:color w:val="FF8098"/>
            </w:rPr>
          </w:rPrChange>
        </w:rPr>
      </w:pPr>
      <w:r w:rsidRPr="007C6971">
        <w:rPr>
          <w:rFonts w:ascii="Times New Roman" w:hAnsi="Times New Roman" w:cs="Times New Roman"/>
          <w:color w:val="7030A0"/>
          <w:rPrChange w:id="152" w:author="Mary" w:date="2016-03-22T15:08:00Z">
            <w:rPr>
              <w:rFonts w:ascii="Times New Roman" w:hAnsi="Times New Roman" w:cs="Times New Roman"/>
              <w:color w:val="FF8098"/>
            </w:rPr>
          </w:rPrChange>
        </w:rPr>
        <w:t>SNPs for 585 pre-miRNAs:</w:t>
      </w:r>
    </w:p>
    <w:p w14:paraId="126A9CF2" w14:textId="023AC20D" w:rsidR="00D91F45" w:rsidRPr="007C6971" w:rsidRDefault="00D91F45" w:rsidP="00D91F45">
      <w:pPr>
        <w:pStyle w:val="a3"/>
        <w:numPr>
          <w:ilvl w:val="2"/>
          <w:numId w:val="1"/>
        </w:numPr>
        <w:ind w:firstLineChars="0"/>
        <w:rPr>
          <w:rFonts w:ascii="Times New Roman" w:hAnsi="Times New Roman" w:cs="Times New Roman"/>
          <w:color w:val="7030A0"/>
          <w:rPrChange w:id="153" w:author="Mary" w:date="2016-03-22T15:08:00Z">
            <w:rPr>
              <w:rFonts w:ascii="Times New Roman" w:hAnsi="Times New Roman" w:cs="Times New Roman"/>
              <w:color w:val="FF8098"/>
            </w:rPr>
          </w:rPrChange>
        </w:rPr>
      </w:pPr>
      <w:r w:rsidRPr="007C6971">
        <w:rPr>
          <w:rFonts w:ascii="Times New Roman" w:hAnsi="Times New Roman" w:cs="Times New Roman"/>
          <w:color w:val="7030A0"/>
          <w:rPrChange w:id="154" w:author="Mary" w:date="2016-03-22T15:08:00Z">
            <w:rPr>
              <w:rFonts w:ascii="Times New Roman" w:hAnsi="Times New Roman" w:cs="Times New Roman"/>
              <w:color w:val="FF8098"/>
            </w:rPr>
          </w:rPrChange>
        </w:rPr>
        <w:t>Old version: 4617 SNPs;</w:t>
      </w:r>
    </w:p>
    <w:p w14:paraId="63D3FA83" w14:textId="50A0B74A" w:rsidR="00D91F45" w:rsidRPr="007C6971" w:rsidRDefault="00D91F45" w:rsidP="00D91F45">
      <w:pPr>
        <w:pStyle w:val="a3"/>
        <w:numPr>
          <w:ilvl w:val="2"/>
          <w:numId w:val="1"/>
        </w:numPr>
        <w:ind w:firstLineChars="0"/>
        <w:rPr>
          <w:rFonts w:ascii="Times New Roman" w:hAnsi="Times New Roman" w:cs="Times New Roman"/>
          <w:color w:val="7030A0"/>
          <w:rPrChange w:id="155" w:author="Mary" w:date="2016-03-22T15:08:00Z">
            <w:rPr>
              <w:rFonts w:ascii="Times New Roman" w:hAnsi="Times New Roman" w:cs="Times New Roman"/>
              <w:color w:val="FF8098"/>
            </w:rPr>
          </w:rPrChange>
        </w:rPr>
      </w:pPr>
      <w:r w:rsidRPr="007C6971">
        <w:rPr>
          <w:rFonts w:ascii="Times New Roman" w:hAnsi="Times New Roman" w:cs="Times New Roman"/>
          <w:color w:val="7030A0"/>
          <w:rPrChange w:id="156" w:author="Mary" w:date="2016-03-22T15:08:00Z">
            <w:rPr>
              <w:rFonts w:ascii="Times New Roman" w:hAnsi="Times New Roman" w:cs="Times New Roman"/>
              <w:color w:val="FF8098"/>
            </w:rPr>
          </w:rPrChange>
        </w:rPr>
        <w:t xml:space="preserve">New version: 7193 SNPs; </w:t>
      </w:r>
    </w:p>
    <w:p w14:paraId="23331C74" w14:textId="330AE463" w:rsidR="00D91F45" w:rsidRPr="007C6971" w:rsidRDefault="00D91F45" w:rsidP="00D91F45">
      <w:pPr>
        <w:pStyle w:val="a3"/>
        <w:numPr>
          <w:ilvl w:val="2"/>
          <w:numId w:val="1"/>
        </w:numPr>
        <w:ind w:firstLineChars="0"/>
        <w:rPr>
          <w:rFonts w:ascii="Times New Roman" w:hAnsi="Times New Roman" w:cs="Times New Roman"/>
          <w:color w:val="7030A0"/>
          <w:rPrChange w:id="157" w:author="Mary" w:date="2016-03-22T15:08:00Z">
            <w:rPr>
              <w:rFonts w:ascii="Times New Roman" w:hAnsi="Times New Roman" w:cs="Times New Roman"/>
              <w:color w:val="FF8098"/>
            </w:rPr>
          </w:rPrChange>
        </w:rPr>
      </w:pPr>
      <w:r w:rsidRPr="007C6971">
        <w:rPr>
          <w:rFonts w:ascii="Times New Roman" w:hAnsi="Times New Roman" w:cs="Times New Roman"/>
          <w:color w:val="7030A0"/>
          <w:rPrChange w:id="158" w:author="Mary" w:date="2016-03-22T15:08:00Z">
            <w:rPr>
              <w:rFonts w:ascii="Times New Roman" w:hAnsi="Times New Roman" w:cs="Times New Roman"/>
              <w:color w:val="FF8098"/>
            </w:rPr>
          </w:rPrChange>
        </w:rPr>
        <w:t>4278 SNPs are consistent in both copies of databases;</w:t>
      </w:r>
    </w:p>
    <w:p w14:paraId="7AD75CAA" w14:textId="191EBDE2" w:rsidR="00D91F45" w:rsidRPr="007C6971" w:rsidRDefault="00D91F45" w:rsidP="00D91F45">
      <w:pPr>
        <w:pStyle w:val="a3"/>
        <w:numPr>
          <w:ilvl w:val="1"/>
          <w:numId w:val="1"/>
        </w:numPr>
        <w:ind w:firstLineChars="0"/>
        <w:rPr>
          <w:rFonts w:ascii="Times New Roman" w:hAnsi="Times New Roman" w:cs="Times New Roman"/>
          <w:color w:val="7030A0"/>
          <w:rPrChange w:id="159" w:author="Mary" w:date="2016-03-22T15:08:00Z">
            <w:rPr>
              <w:rFonts w:ascii="Times New Roman" w:hAnsi="Times New Roman" w:cs="Times New Roman"/>
              <w:color w:val="FF8098"/>
            </w:rPr>
          </w:rPrChange>
        </w:rPr>
      </w:pPr>
      <w:r w:rsidRPr="007C6971">
        <w:rPr>
          <w:rFonts w:ascii="Times New Roman" w:hAnsi="Times New Roman" w:cs="Times New Roman"/>
          <w:color w:val="7030A0"/>
          <w:rPrChange w:id="160" w:author="Mary" w:date="2016-03-22T15:08:00Z">
            <w:rPr>
              <w:rFonts w:ascii="Times New Roman" w:hAnsi="Times New Roman" w:cs="Times New Roman"/>
              <w:color w:val="FF8098"/>
            </w:rPr>
          </w:rPrChange>
        </w:rPr>
        <w:t>SNPs for 703 mature miRNAs:</w:t>
      </w:r>
    </w:p>
    <w:p w14:paraId="7BA236D7" w14:textId="7D6A6AEE" w:rsidR="00D91F45" w:rsidRPr="007C6971" w:rsidRDefault="00D91F45" w:rsidP="00D91F45">
      <w:pPr>
        <w:pStyle w:val="a3"/>
        <w:numPr>
          <w:ilvl w:val="2"/>
          <w:numId w:val="1"/>
        </w:numPr>
        <w:ind w:firstLineChars="0"/>
        <w:rPr>
          <w:rFonts w:ascii="Times New Roman" w:hAnsi="Times New Roman" w:cs="Times New Roman"/>
          <w:color w:val="7030A0"/>
          <w:rPrChange w:id="161" w:author="Mary" w:date="2016-03-22T15:08:00Z">
            <w:rPr>
              <w:rFonts w:ascii="Times New Roman" w:hAnsi="Times New Roman" w:cs="Times New Roman"/>
              <w:color w:val="FF8098"/>
            </w:rPr>
          </w:rPrChange>
        </w:rPr>
      </w:pPr>
      <w:r w:rsidRPr="007C6971">
        <w:rPr>
          <w:rFonts w:ascii="Times New Roman" w:hAnsi="Times New Roman" w:cs="Times New Roman"/>
          <w:color w:val="7030A0"/>
          <w:rPrChange w:id="162" w:author="Mary" w:date="2016-03-22T15:08:00Z">
            <w:rPr>
              <w:rFonts w:ascii="Times New Roman" w:hAnsi="Times New Roman" w:cs="Times New Roman"/>
              <w:color w:val="FF8098"/>
            </w:rPr>
          </w:rPrChange>
        </w:rPr>
        <w:t>Old version: 793 SNPs;</w:t>
      </w:r>
    </w:p>
    <w:p w14:paraId="558C2B6A" w14:textId="05007656" w:rsidR="00D91F45" w:rsidRPr="007C6971" w:rsidRDefault="00D91F45" w:rsidP="00D91F45">
      <w:pPr>
        <w:pStyle w:val="a3"/>
        <w:numPr>
          <w:ilvl w:val="2"/>
          <w:numId w:val="1"/>
        </w:numPr>
        <w:ind w:firstLineChars="0"/>
        <w:rPr>
          <w:rFonts w:ascii="Times New Roman" w:hAnsi="Times New Roman" w:cs="Times New Roman"/>
          <w:color w:val="7030A0"/>
          <w:rPrChange w:id="163" w:author="Mary" w:date="2016-03-22T15:08:00Z">
            <w:rPr>
              <w:rFonts w:ascii="Times New Roman" w:hAnsi="Times New Roman" w:cs="Times New Roman"/>
              <w:color w:val="FF8098"/>
            </w:rPr>
          </w:rPrChange>
        </w:rPr>
      </w:pPr>
      <w:r w:rsidRPr="007C6971">
        <w:rPr>
          <w:rFonts w:ascii="Times New Roman" w:hAnsi="Times New Roman" w:cs="Times New Roman"/>
          <w:color w:val="7030A0"/>
          <w:rPrChange w:id="164" w:author="Mary" w:date="2016-03-22T15:08:00Z">
            <w:rPr>
              <w:rFonts w:ascii="Times New Roman" w:hAnsi="Times New Roman" w:cs="Times New Roman"/>
              <w:color w:val="FF8098"/>
            </w:rPr>
          </w:rPrChange>
        </w:rPr>
        <w:t>New version: 1270 SNPs;</w:t>
      </w:r>
    </w:p>
    <w:p w14:paraId="51640429" w14:textId="79F5BE60" w:rsidR="00D91F45" w:rsidRPr="00D91F45" w:rsidRDefault="00D91F45" w:rsidP="00D91F45">
      <w:pPr>
        <w:ind w:leftChars="100" w:left="240"/>
        <w:rPr>
          <w:rFonts w:ascii="Times New Roman" w:hAnsi="Times New Roman" w:cs="Times New Roman"/>
          <w:b/>
          <w:color w:val="FF0000"/>
        </w:rPr>
      </w:pPr>
      <w:r w:rsidRPr="00D91F45">
        <w:rPr>
          <w:rFonts w:ascii="Times New Roman" w:hAnsi="Times New Roman" w:cs="Times New Roman"/>
          <w:b/>
          <w:color w:val="FF0000"/>
        </w:rPr>
        <w:t>Short conclusion:</w:t>
      </w:r>
    </w:p>
    <w:p w14:paraId="08F3544D" w14:textId="1861C07B" w:rsidR="00D91F45" w:rsidRPr="007C6971" w:rsidRDefault="00D91F45" w:rsidP="00D91F45">
      <w:pPr>
        <w:ind w:leftChars="100" w:left="240"/>
        <w:rPr>
          <w:rFonts w:ascii="Times New Roman" w:hAnsi="Times New Roman" w:cs="Times New Roman"/>
          <w:color w:val="7030A0"/>
          <w:rPrChange w:id="165" w:author="Mary" w:date="2016-03-22T15:08:00Z">
            <w:rPr>
              <w:rFonts w:ascii="Times New Roman" w:hAnsi="Times New Roman" w:cs="Times New Roman"/>
              <w:color w:val="FF8098"/>
            </w:rPr>
          </w:rPrChange>
        </w:rPr>
      </w:pPr>
      <w:r w:rsidRPr="007C6971">
        <w:rPr>
          <w:rFonts w:ascii="Times New Roman" w:hAnsi="Times New Roman" w:cs="Times New Roman"/>
          <w:color w:val="7030A0"/>
          <w:rPrChange w:id="166" w:author="Mary" w:date="2016-03-22T15:08:00Z">
            <w:rPr>
              <w:rFonts w:ascii="Times New Roman" w:hAnsi="Times New Roman" w:cs="Times New Roman"/>
              <w:color w:val="FF8098"/>
            </w:rPr>
          </w:rPrChange>
        </w:rPr>
        <w:t>SNP population has increased a lot in the new version SNP data partly due to the increasing of rice cultivar accessions from 3000 to 3024.</w:t>
      </w:r>
    </w:p>
    <w:p w14:paraId="7921ED52" w14:textId="77777777" w:rsidR="00D91F45" w:rsidRDefault="00D91F45" w:rsidP="007675A7">
      <w:pPr>
        <w:rPr>
          <w:rFonts w:ascii="Times New Roman" w:hAnsi="Times New Roman" w:cs="Times New Roman"/>
          <w:b/>
        </w:rPr>
      </w:pPr>
    </w:p>
    <w:p w14:paraId="14831CDA" w14:textId="3A678184" w:rsidR="007675A7" w:rsidRPr="00947ABA" w:rsidRDefault="007675A7" w:rsidP="007675A7">
      <w:pPr>
        <w:rPr>
          <w:rFonts w:ascii="Times New Roman" w:hAnsi="Times New Roman" w:cs="Times New Roman"/>
          <w:b/>
        </w:rPr>
      </w:pPr>
      <w:r w:rsidRPr="00947ABA">
        <w:rPr>
          <w:rFonts w:ascii="Times New Roman" w:hAnsi="Times New Roman" w:cs="Times New Roman"/>
          <w:b/>
        </w:rPr>
        <w:t>Overall comments</w:t>
      </w:r>
      <w:r w:rsidR="005934E3">
        <w:rPr>
          <w:rFonts w:ascii="Times New Roman" w:hAnsi="Times New Roman" w:cs="Times New Roman"/>
          <w:b/>
        </w:rPr>
        <w:t xml:space="preserve"> for Part I</w:t>
      </w:r>
      <w:r w:rsidRPr="00947ABA">
        <w:rPr>
          <w:rFonts w:ascii="Times New Roman" w:hAnsi="Times New Roman" w:cs="Times New Roman"/>
          <w:b/>
        </w:rPr>
        <w:t>:</w:t>
      </w:r>
    </w:p>
    <w:p w14:paraId="03A83DD6" w14:textId="0D3BA39F" w:rsidR="007675A7" w:rsidRDefault="007675A7" w:rsidP="003F3C83">
      <w:pPr>
        <w:pStyle w:val="a3"/>
        <w:numPr>
          <w:ilvl w:val="0"/>
          <w:numId w:val="3"/>
        </w:numPr>
        <w:ind w:firstLineChars="0"/>
        <w:rPr>
          <w:rFonts w:ascii="Times New Roman" w:hAnsi="Times New Roman" w:cs="Times New Roman"/>
        </w:rPr>
      </w:pPr>
      <w:r w:rsidRPr="00D91F45">
        <w:rPr>
          <w:rFonts w:ascii="Times New Roman" w:hAnsi="Times New Roman" w:cs="Times New Roman"/>
        </w:rPr>
        <w:t>T</w:t>
      </w:r>
      <w:r w:rsidR="00D91F45">
        <w:rPr>
          <w:rFonts w:ascii="Times New Roman" w:hAnsi="Times New Roman" w:cs="Times New Roman"/>
        </w:rPr>
        <w:t>his is the major and fundamental part of the whole research,</w:t>
      </w:r>
      <w:r w:rsidR="00E563C1">
        <w:rPr>
          <w:rFonts w:ascii="Times New Roman" w:hAnsi="Times New Roman" w:cs="Times New Roman"/>
        </w:rPr>
        <w:t xml:space="preserve"> also it costs a large amount of time;</w:t>
      </w:r>
    </w:p>
    <w:p w14:paraId="4400D2FE" w14:textId="60331330" w:rsidR="00E563C1" w:rsidRPr="00D91F45" w:rsidRDefault="00E563C1" w:rsidP="003F3C83">
      <w:pPr>
        <w:pStyle w:val="a3"/>
        <w:numPr>
          <w:ilvl w:val="0"/>
          <w:numId w:val="3"/>
        </w:numPr>
        <w:ind w:firstLineChars="0"/>
        <w:rPr>
          <w:rFonts w:ascii="Times New Roman" w:hAnsi="Times New Roman" w:cs="Times New Roman"/>
        </w:rPr>
      </w:pPr>
      <w:r>
        <w:rPr>
          <w:rFonts w:ascii="Times New Roman" w:hAnsi="Times New Roman" w:cs="Times New Roman"/>
        </w:rPr>
        <w:t>3K rice genome SNP database</w:t>
      </w:r>
      <w:ins w:id="167" w:author="Mary" w:date="2016-03-18T14:58:00Z">
        <w:r w:rsidR="002E4DA5">
          <w:rPr>
            <w:rFonts w:ascii="Times New Roman" w:hAnsi="Times New Roman" w:cs="Times New Roman"/>
          </w:rPr>
          <w:t xml:space="preserve"> provided</w:t>
        </w:r>
      </w:ins>
      <w:del w:id="168" w:author="Mary" w:date="2016-03-18T14:58:00Z">
        <w:r w:rsidDel="002E4DA5">
          <w:rPr>
            <w:rFonts w:ascii="Times New Roman" w:hAnsi="Times New Roman" w:cs="Times New Roman"/>
          </w:rPr>
          <w:delText xml:space="preserve"> furnishes</w:delText>
        </w:r>
      </w:del>
      <w:r>
        <w:rPr>
          <w:rFonts w:ascii="Times New Roman" w:hAnsi="Times New Roman" w:cs="Times New Roman"/>
        </w:rPr>
        <w:t xml:space="preserve"> our research with abundant data, and </w:t>
      </w:r>
      <w:ins w:id="169" w:author="Mary" w:date="2016-03-18T14:58:00Z">
        <w:r w:rsidR="002E4DA5">
          <w:rPr>
            <w:rFonts w:ascii="Times New Roman" w:hAnsi="Times New Roman" w:cs="Times New Roman"/>
          </w:rPr>
          <w:t xml:space="preserve">a </w:t>
        </w:r>
      </w:ins>
      <w:r>
        <w:rPr>
          <w:rFonts w:ascii="Times New Roman" w:hAnsi="Times New Roman" w:cs="Times New Roman"/>
        </w:rPr>
        <w:t>large number of SNPs have been found.</w:t>
      </w:r>
    </w:p>
    <w:p w14:paraId="67A3AAEF" w14:textId="02EDBF03" w:rsidR="007D3B68" w:rsidRDefault="007D3B68" w:rsidP="007675A7">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75C57841" wp14:editId="29198594">
                <wp:simplePos x="0" y="0"/>
                <wp:positionH relativeFrom="column">
                  <wp:posOffset>-245745</wp:posOffset>
                </wp:positionH>
                <wp:positionV relativeFrom="paragraph">
                  <wp:posOffset>182880</wp:posOffset>
                </wp:positionV>
                <wp:extent cx="5943812" cy="1693"/>
                <wp:effectExtent l="0" t="25400" r="25400" b="49530"/>
                <wp:wrapNone/>
                <wp:docPr id="1" name="直线连接符 1"/>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w:pict>
              <v:line w14:anchorId="5A318DEE" id="_x76f4__x7ebf__x8fde__x63a5__x7b26__x0020_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35pt,14.4pt" to="448.65pt,1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" strokecolor="#5b9bd5 [3204]" strokeweight="3pt">
                <v:stroke joinstyle="miter"/>
              </v:line>
            </w:pict>
          </mc:Fallback>
        </mc:AlternateContent>
      </w:r>
    </w:p>
    <w:p w14:paraId="6858FFF9" w14:textId="630368CF" w:rsidR="007675A7" w:rsidRPr="00E563C1" w:rsidRDefault="007675A7" w:rsidP="007675A7">
      <w:pPr>
        <w:rPr>
          <w:rFonts w:ascii="Times New Roman" w:hAnsi="Times New Roman" w:cs="Times New Roman"/>
          <w:b/>
          <w:sz w:val="28"/>
        </w:rPr>
      </w:pPr>
      <w:r w:rsidRPr="00E563C1">
        <w:rPr>
          <w:rFonts w:ascii="Times New Roman" w:hAnsi="Times New Roman" w:cs="Times New Roman"/>
          <w:b/>
          <w:sz w:val="28"/>
        </w:rPr>
        <w:t xml:space="preserve">Part </w:t>
      </w:r>
      <w:r w:rsidRPr="00E563C1">
        <w:rPr>
          <w:rFonts w:ascii="Times New Roman" w:hAnsi="Times New Roman" w:cs="Times New Roman"/>
          <w:b/>
          <w:sz w:val="28"/>
        </w:rPr>
        <w:fldChar w:fldCharType="begin"/>
      </w:r>
      <w:r w:rsidRPr="00E563C1">
        <w:rPr>
          <w:rFonts w:ascii="Times New Roman" w:hAnsi="Times New Roman" w:cs="Times New Roman"/>
          <w:b/>
          <w:sz w:val="28"/>
        </w:rPr>
        <w:instrText xml:space="preserve"> = 2 \* ROMAN </w:instrText>
      </w:r>
      <w:r w:rsidRPr="00E563C1">
        <w:rPr>
          <w:rFonts w:ascii="Times New Roman" w:hAnsi="Times New Roman" w:cs="Times New Roman"/>
          <w:b/>
          <w:sz w:val="28"/>
        </w:rPr>
        <w:fldChar w:fldCharType="separate"/>
      </w:r>
      <w:r w:rsidRPr="00E563C1">
        <w:rPr>
          <w:rFonts w:ascii="Times New Roman" w:hAnsi="Times New Roman" w:cs="Times New Roman"/>
          <w:b/>
          <w:sz w:val="28"/>
        </w:rPr>
        <w:t>II</w:t>
      </w:r>
      <w:r w:rsidRPr="00E563C1">
        <w:rPr>
          <w:rFonts w:ascii="Times New Roman" w:hAnsi="Times New Roman" w:cs="Times New Roman"/>
          <w:b/>
          <w:sz w:val="28"/>
        </w:rPr>
        <w:fldChar w:fldCharType="end"/>
      </w:r>
      <w:r w:rsidRPr="00E563C1">
        <w:rPr>
          <w:rFonts w:ascii="Times New Roman" w:hAnsi="Times New Roman" w:cs="Times New Roman"/>
          <w:b/>
          <w:sz w:val="28"/>
        </w:rPr>
        <w:t xml:space="preserve">: </w:t>
      </w:r>
      <w:r w:rsidR="00B72746">
        <w:rPr>
          <w:rFonts w:ascii="Times New Roman" w:hAnsi="Times New Roman" w:cs="Times New Roman"/>
          <w:b/>
          <w:sz w:val="28"/>
        </w:rPr>
        <w:t>M</w:t>
      </w:r>
      <w:r w:rsidR="00E563C1" w:rsidRPr="00E563C1">
        <w:rPr>
          <w:rFonts w:ascii="Times New Roman" w:hAnsi="Times New Roman" w:cs="Times New Roman"/>
          <w:b/>
          <w:sz w:val="28"/>
        </w:rPr>
        <w:t>iRNA SNP statistics and analysis (2015/9-2015/10</w:t>
      </w:r>
      <w:r w:rsidRPr="00E563C1">
        <w:rPr>
          <w:rFonts w:ascii="Times New Roman" w:hAnsi="Times New Roman" w:cs="Times New Roman"/>
          <w:b/>
          <w:sz w:val="28"/>
        </w:rPr>
        <w:t>)</w:t>
      </w:r>
    </w:p>
    <w:p w14:paraId="567EF6EE" w14:textId="38682D7C" w:rsidR="007675A7" w:rsidRDefault="007675A7" w:rsidP="007675A7">
      <w:pPr>
        <w:rPr>
          <w:rFonts w:ascii="Times New Roman" w:hAnsi="Times New Roman" w:cs="Times New Roman"/>
        </w:rPr>
      </w:pPr>
      <w:r w:rsidRPr="0001716C">
        <w:rPr>
          <w:rFonts w:ascii="Times New Roman" w:hAnsi="Times New Roman" w:cs="Times New Roman"/>
          <w:b/>
          <w:i/>
        </w:rPr>
        <w:lastRenderedPageBreak/>
        <w:t>Aim:</w:t>
      </w:r>
      <w:r>
        <w:rPr>
          <w:rFonts w:ascii="Times New Roman" w:hAnsi="Times New Roman" w:cs="Times New Roman"/>
        </w:rPr>
        <w:t xml:space="preserve"> </w:t>
      </w:r>
      <w:r w:rsidR="00E563C1">
        <w:rPr>
          <w:rFonts w:ascii="Times New Roman" w:hAnsi="Times New Roman" w:cs="Times New Roman"/>
        </w:rPr>
        <w:t>To interpret the at-hand SN</w:t>
      </w:r>
      <w:r w:rsidR="00B72746">
        <w:rPr>
          <w:rFonts w:ascii="Times New Roman" w:hAnsi="Times New Roman" w:cs="Times New Roman"/>
        </w:rPr>
        <w:t>Ps in 2 ways: a) SNP statistics,</w:t>
      </w:r>
      <w:r w:rsidR="00E563C1">
        <w:rPr>
          <w:rFonts w:ascii="Times New Roman" w:hAnsi="Times New Roman" w:cs="Times New Roman"/>
        </w:rPr>
        <w:t xml:space="preserve"> b) miRNA haplotype</w:t>
      </w:r>
      <w:r w:rsidR="005934E3">
        <w:rPr>
          <w:rFonts w:ascii="Times New Roman" w:hAnsi="Times New Roman" w:cs="Times New Roman"/>
        </w:rPr>
        <w:t xml:space="preserve"> analysis</w:t>
      </w:r>
      <w:r w:rsidR="00B72746">
        <w:rPr>
          <w:rFonts w:ascii="Times New Roman" w:hAnsi="Times New Roman" w:cs="Times New Roman"/>
        </w:rPr>
        <w:t>.</w:t>
      </w:r>
    </w:p>
    <w:p w14:paraId="5FD3E2BF" w14:textId="77777777" w:rsidR="007675A7" w:rsidRDefault="007675A7" w:rsidP="007675A7">
      <w:pPr>
        <w:rPr>
          <w:rFonts w:ascii="Times New Roman" w:hAnsi="Times New Roman" w:cs="Times New Roman"/>
        </w:rPr>
      </w:pPr>
    </w:p>
    <w:p w14:paraId="5EAEB4DE" w14:textId="16460C32" w:rsidR="007675A7" w:rsidRPr="0001716C" w:rsidRDefault="003B010D" w:rsidP="007675A7">
      <w:pPr>
        <w:rPr>
          <w:rFonts w:ascii="Times New Roman" w:hAnsi="Times New Roman" w:cs="Times New Roman"/>
          <w:b/>
          <w:i/>
        </w:rPr>
      </w:pPr>
      <w:r>
        <w:rPr>
          <w:rFonts w:ascii="Times New Roman" w:hAnsi="Times New Roman" w:cs="Times New Roman"/>
          <w:b/>
          <w:i/>
        </w:rPr>
        <w:t>Analysis Procedure</w:t>
      </w:r>
      <w:r w:rsidR="007675A7" w:rsidRPr="0001716C">
        <w:rPr>
          <w:rFonts w:ascii="Times New Roman" w:hAnsi="Times New Roman" w:cs="Times New Roman"/>
          <w:b/>
          <w:i/>
        </w:rPr>
        <w:t>:</w:t>
      </w:r>
    </w:p>
    <w:p w14:paraId="060802F7" w14:textId="4700F5E2" w:rsidR="00B72746" w:rsidRDefault="00B72746" w:rsidP="00B72746">
      <w:pPr>
        <w:pStyle w:val="a3"/>
        <w:numPr>
          <w:ilvl w:val="0"/>
          <w:numId w:val="2"/>
        </w:numPr>
        <w:ind w:firstLineChars="0"/>
        <w:rPr>
          <w:rFonts w:ascii="Times New Roman" w:hAnsi="Times New Roman" w:cs="Times New Roman"/>
        </w:rPr>
      </w:pPr>
      <w:r>
        <w:rPr>
          <w:rFonts w:ascii="Times New Roman" w:hAnsi="Times New Roman" w:cs="Times New Roman"/>
        </w:rPr>
        <w:t>MiRNA c</w:t>
      </w:r>
      <w:r w:rsidR="00A70EAA">
        <w:rPr>
          <w:rFonts w:ascii="Times New Roman" w:hAnsi="Times New Roman" w:cs="Times New Roman"/>
        </w:rPr>
        <w:t>lassification</w:t>
      </w:r>
      <w:r w:rsidR="001B3055">
        <w:rPr>
          <w:rFonts w:ascii="Times New Roman" w:hAnsi="Times New Roman" w:cs="Times New Roman"/>
        </w:rPr>
        <w:t xml:space="preserve"> (by conservation)</w:t>
      </w:r>
    </w:p>
    <w:p w14:paraId="3B0A5743" w14:textId="75088808" w:rsidR="00A70EAA" w:rsidRDefault="00A70EAA" w:rsidP="00A70EAA">
      <w:pPr>
        <w:pStyle w:val="a3"/>
        <w:numPr>
          <w:ilvl w:val="1"/>
          <w:numId w:val="2"/>
        </w:numPr>
        <w:ind w:firstLineChars="0"/>
        <w:rPr>
          <w:rFonts w:ascii="Times New Roman" w:hAnsi="Times New Roman" w:cs="Times New Roman"/>
        </w:rPr>
      </w:pPr>
      <w:r>
        <w:rPr>
          <w:rFonts w:ascii="Times New Roman" w:hAnsi="Times New Roman" w:cs="Times New Roman"/>
        </w:rPr>
        <w:t>For pre-miRNAs, the</w:t>
      </w:r>
      <w:ins w:id="170" w:author="Mary" w:date="2016-03-18T14:59:00Z">
        <w:r w:rsidR="00A33F18">
          <w:rPr>
            <w:rFonts w:ascii="Times New Roman" w:hAnsi="Times New Roman" w:cs="Times New Roman"/>
          </w:rPr>
          <w:t xml:space="preserve">ir classification </w:t>
        </w:r>
      </w:ins>
      <w:ins w:id="171" w:author="Mary" w:date="2016-03-18T15:00:00Z">
        <w:r w:rsidR="00A33F18">
          <w:rPr>
            <w:rFonts w:ascii="Times New Roman" w:hAnsi="Times New Roman" w:cs="Times New Roman"/>
          </w:rPr>
          <w:t xml:space="preserve"> was</w:t>
        </w:r>
      </w:ins>
      <w:del w:id="172" w:author="Mary" w:date="2016-03-18T14:59:00Z">
        <w:r w:rsidDel="00A33F18">
          <w:rPr>
            <w:rFonts w:ascii="Times New Roman" w:hAnsi="Times New Roman" w:cs="Times New Roman"/>
          </w:rPr>
          <w:delText xml:space="preserve">y are </w:delText>
        </w:r>
        <w:r w:rsidR="001B3055" w:rsidDel="00A33F18">
          <w:rPr>
            <w:rFonts w:ascii="Times New Roman" w:hAnsi="Times New Roman" w:cs="Times New Roman"/>
          </w:rPr>
          <w:delText>classified</w:delText>
        </w:r>
      </w:del>
      <w:r w:rsidR="001B3055">
        <w:rPr>
          <w:rFonts w:ascii="Times New Roman" w:hAnsi="Times New Roman" w:cs="Times New Roman"/>
        </w:rPr>
        <w:t xml:space="preserve"> aided by</w:t>
      </w:r>
      <w:ins w:id="173" w:author="Mary" w:date="2016-03-18T15:00:00Z">
        <w:r w:rsidR="00A33F18">
          <w:rPr>
            <w:rFonts w:ascii="Times New Roman" w:hAnsi="Times New Roman" w:cs="Times New Roman"/>
          </w:rPr>
          <w:t xml:space="preserve"> the</w:t>
        </w:r>
      </w:ins>
      <w:r w:rsidR="001B3055">
        <w:rPr>
          <w:rFonts w:ascii="Times New Roman" w:hAnsi="Times New Roman" w:cs="Times New Roman"/>
        </w:rPr>
        <w:t xml:space="preserve"> miRNA family file provided by </w:t>
      </w:r>
      <w:r w:rsidR="001B3055" w:rsidRPr="001B3055">
        <w:rPr>
          <w:rFonts w:ascii="Times New Roman" w:hAnsi="Times New Roman" w:cs="Times New Roman"/>
          <w:i/>
          <w:u w:val="single"/>
        </w:rPr>
        <w:t>miRBase.org</w:t>
      </w:r>
      <w:r w:rsidR="001B3055">
        <w:rPr>
          <w:rFonts w:ascii="Times New Roman" w:hAnsi="Times New Roman" w:cs="Times New Roman"/>
        </w:rPr>
        <w:t xml:space="preserve">, in which </w:t>
      </w:r>
      <w:del w:id="174" w:author="Mary" w:date="2016-03-18T15:00:00Z">
        <w:r w:rsidR="001B3055" w:rsidDel="00A33F18">
          <w:rPr>
            <w:rFonts w:ascii="Times New Roman" w:hAnsi="Times New Roman" w:cs="Times New Roman"/>
          </w:rPr>
          <w:delText>file</w:delText>
        </w:r>
      </w:del>
      <w:r w:rsidR="001B3055">
        <w:rPr>
          <w:rFonts w:ascii="Times New Roman" w:hAnsi="Times New Roman" w:cs="Times New Roman"/>
        </w:rPr>
        <w:t xml:space="preserve"> all miRNAs </w:t>
      </w:r>
      <w:ins w:id="175" w:author="Mary" w:date="2016-03-18T15:01:00Z">
        <w:r w:rsidR="00A33F18">
          <w:rPr>
            <w:rFonts w:ascii="Times New Roman" w:hAnsi="Times New Roman" w:cs="Times New Roman"/>
          </w:rPr>
          <w:t>from</w:t>
        </w:r>
      </w:ins>
      <w:del w:id="176" w:author="Mary" w:date="2016-03-18T15:01:00Z">
        <w:r w:rsidR="001B3055" w:rsidDel="00A33F18">
          <w:rPr>
            <w:rFonts w:ascii="Times New Roman" w:hAnsi="Times New Roman" w:cs="Times New Roman"/>
          </w:rPr>
          <w:delText>of</w:delText>
        </w:r>
      </w:del>
      <w:r w:rsidR="001B3055">
        <w:rPr>
          <w:rFonts w:ascii="Times New Roman" w:hAnsi="Times New Roman" w:cs="Times New Roman"/>
        </w:rPr>
        <w:t xml:space="preserve"> </w:t>
      </w:r>
      <w:ins w:id="177" w:author="Mary" w:date="2016-03-18T15:01:00Z">
        <w:r w:rsidR="00A33F18">
          <w:rPr>
            <w:rFonts w:ascii="Times New Roman" w:hAnsi="Times New Roman" w:cs="Times New Roman"/>
          </w:rPr>
          <w:t>many</w:t>
        </w:r>
      </w:ins>
      <w:del w:id="178" w:author="Mary" w:date="2016-03-18T15:01:00Z">
        <w:r w:rsidR="001B3055" w:rsidDel="00A33F18">
          <w:rPr>
            <w:rFonts w:ascii="Times New Roman" w:hAnsi="Times New Roman" w:cs="Times New Roman"/>
          </w:rPr>
          <w:delText>all</w:delText>
        </w:r>
      </w:del>
      <w:r w:rsidR="001B3055">
        <w:rPr>
          <w:rFonts w:ascii="Times New Roman" w:hAnsi="Times New Roman" w:cs="Times New Roman"/>
        </w:rPr>
        <w:t xml:space="preserve"> species are </w:t>
      </w:r>
      <w:del w:id="179" w:author="Mary" w:date="2016-03-18T15:01:00Z">
        <w:r w:rsidR="001B3055" w:rsidDel="00A33F18">
          <w:rPr>
            <w:rFonts w:ascii="Times New Roman" w:hAnsi="Times New Roman" w:cs="Times New Roman" w:hint="eastAsia"/>
          </w:rPr>
          <w:delText>stored</w:delText>
        </w:r>
      </w:del>
      <w:proofErr w:type="spellStart"/>
      <w:ins w:id="180" w:author="Mary" w:date="2016-03-18T15:03:00Z">
        <w:r w:rsidR="00A33F18">
          <w:rPr>
            <w:rFonts w:ascii="Times New Roman" w:hAnsi="Times New Roman" w:cs="Times New Roman"/>
          </w:rPr>
          <w:t>sorted</w:t>
        </w:r>
      </w:ins>
      <w:del w:id="181" w:author="Mary" w:date="2016-03-18T15:02:00Z">
        <w:r w:rsidR="001B3055" w:rsidDel="00A33F18">
          <w:rPr>
            <w:rFonts w:ascii="Times New Roman" w:hAnsi="Times New Roman" w:cs="Times New Roman"/>
          </w:rPr>
          <w:delText xml:space="preserve"> </w:delText>
        </w:r>
      </w:del>
      <w:del w:id="182" w:author="Mary" w:date="2016-03-18T15:03:00Z">
        <w:r w:rsidR="001B3055" w:rsidDel="00A33F18">
          <w:rPr>
            <w:rFonts w:ascii="Times New Roman" w:hAnsi="Times New Roman" w:cs="Times New Roman"/>
          </w:rPr>
          <w:delText>according to their</w:delText>
        </w:r>
      </w:del>
      <w:ins w:id="183" w:author="Mary" w:date="2016-03-18T15:03:00Z">
        <w:r w:rsidR="00A33F18">
          <w:rPr>
            <w:rFonts w:ascii="Times New Roman" w:hAnsi="Times New Roman" w:cs="Times New Roman"/>
          </w:rPr>
          <w:t>by</w:t>
        </w:r>
      </w:ins>
      <w:del w:id="184" w:author="Mary" w:date="2016-03-18T15:01:00Z">
        <w:r w:rsidR="001B3055" w:rsidDel="00A33F18">
          <w:rPr>
            <w:rFonts w:ascii="Times New Roman" w:hAnsi="Times New Roman" w:cs="Times New Roman"/>
          </w:rPr>
          <w:delText xml:space="preserve"> RNA </w:delText>
        </w:r>
      </w:del>
      <w:r w:rsidR="001B3055">
        <w:rPr>
          <w:rFonts w:ascii="Times New Roman" w:hAnsi="Times New Roman" w:cs="Times New Roman"/>
        </w:rPr>
        <w:t>families</w:t>
      </w:r>
      <w:proofErr w:type="spellEnd"/>
      <w:r w:rsidR="001B3055">
        <w:rPr>
          <w:rFonts w:ascii="Times New Roman" w:hAnsi="Times New Roman" w:cs="Times New Roman"/>
        </w:rPr>
        <w:t>;</w:t>
      </w:r>
    </w:p>
    <w:p w14:paraId="0AE5A6D0" w14:textId="1EDBD3F8" w:rsidR="001B3055" w:rsidRDefault="001B3055" w:rsidP="001B3055">
      <w:pPr>
        <w:pStyle w:val="a3"/>
        <w:numPr>
          <w:ilvl w:val="2"/>
          <w:numId w:val="2"/>
        </w:numPr>
        <w:ind w:firstLineChars="0"/>
        <w:rPr>
          <w:rFonts w:ascii="Times New Roman" w:hAnsi="Times New Roman" w:cs="Times New Roman"/>
        </w:rPr>
      </w:pPr>
      <w:r>
        <w:rPr>
          <w:rFonts w:ascii="Times New Roman" w:hAnsi="Times New Roman" w:cs="Times New Roman"/>
        </w:rPr>
        <w:t>Detail</w:t>
      </w:r>
      <w:ins w:id="185" w:author="Mary" w:date="2016-03-18T15:03:00Z">
        <w:r w:rsidR="00A33F18">
          <w:rPr>
            <w:rFonts w:ascii="Times New Roman" w:hAnsi="Times New Roman" w:cs="Times New Roman"/>
          </w:rPr>
          <w:t>ed</w:t>
        </w:r>
      </w:ins>
      <w:r>
        <w:rPr>
          <w:rFonts w:ascii="Times New Roman" w:hAnsi="Times New Roman" w:cs="Times New Roman"/>
        </w:rPr>
        <w:t xml:space="preserve"> description: </w:t>
      </w:r>
      <w:ins w:id="186" w:author="Mary" w:date="2016-03-18T15:18:00Z">
        <w:r w:rsidR="00FF257B">
          <w:rPr>
            <w:rFonts w:ascii="Times New Roman" w:hAnsi="Times New Roman" w:cs="Times New Roman"/>
          </w:rPr>
          <w:t>all</w:t>
        </w:r>
      </w:ins>
      <w:del w:id="187" w:author="Mary" w:date="2016-03-18T15:18:00Z">
        <w:r w:rsidDel="00FF257B">
          <w:rPr>
            <w:rFonts w:ascii="Times New Roman" w:hAnsi="Times New Roman" w:cs="Times New Roman"/>
          </w:rPr>
          <w:delText>the</w:delText>
        </w:r>
      </w:del>
      <w:r>
        <w:rPr>
          <w:rFonts w:ascii="Times New Roman" w:hAnsi="Times New Roman" w:cs="Times New Roman"/>
        </w:rPr>
        <w:t xml:space="preserve"> miRNAs are divided into 4 categories, which are rice specific, only </w:t>
      </w:r>
      <w:del w:id="188" w:author="Mary" w:date="2016-03-18T15:19:00Z">
        <w:r w:rsidDel="00FF257B">
          <w:rPr>
            <w:rFonts w:ascii="Times New Roman" w:hAnsi="Times New Roman" w:cs="Times New Roman"/>
          </w:rPr>
          <w:delText xml:space="preserve">monocot </w:delText>
        </w:r>
      </w:del>
      <w:r>
        <w:rPr>
          <w:rFonts w:ascii="Times New Roman" w:hAnsi="Times New Roman" w:cs="Times New Roman"/>
        </w:rPr>
        <w:t>conserved</w:t>
      </w:r>
      <w:ins w:id="189" w:author="Mary" w:date="2016-03-18T15:19:00Z">
        <w:r w:rsidR="00FF257B" w:rsidRPr="00FF257B">
          <w:rPr>
            <w:rFonts w:ascii="Times New Roman" w:hAnsi="Times New Roman" w:cs="Times New Roman"/>
          </w:rPr>
          <w:t xml:space="preserve"> </w:t>
        </w:r>
        <w:r w:rsidR="00FF257B">
          <w:rPr>
            <w:rFonts w:ascii="Times New Roman" w:hAnsi="Times New Roman" w:cs="Times New Roman"/>
          </w:rPr>
          <w:t>in monocot</w:t>
        </w:r>
      </w:ins>
      <w:r>
        <w:rPr>
          <w:rFonts w:ascii="Times New Roman" w:hAnsi="Times New Roman" w:cs="Times New Roman"/>
        </w:rPr>
        <w:t xml:space="preserve">, </w:t>
      </w:r>
      <w:ins w:id="190" w:author="Mary" w:date="2016-03-18T15:20:00Z">
        <w:r w:rsidR="00FF257B">
          <w:rPr>
            <w:rFonts w:ascii="Times New Roman" w:hAnsi="Times New Roman" w:cs="Times New Roman"/>
          </w:rPr>
          <w:t xml:space="preserve">conserved in both </w:t>
        </w:r>
      </w:ins>
      <w:r>
        <w:rPr>
          <w:rFonts w:ascii="Times New Roman" w:hAnsi="Times New Roman" w:cs="Times New Roman"/>
        </w:rPr>
        <w:t>monocot and dicot</w:t>
      </w:r>
      <w:del w:id="191" w:author="Mary" w:date="2016-03-18T15:20:00Z">
        <w:r w:rsidDel="00FF257B">
          <w:rPr>
            <w:rFonts w:ascii="Times New Roman" w:hAnsi="Times New Roman" w:cs="Times New Roman"/>
          </w:rPr>
          <w:delText xml:space="preserve"> conserved</w:delText>
        </w:r>
      </w:del>
      <w:r>
        <w:rPr>
          <w:rFonts w:ascii="Times New Roman" w:hAnsi="Times New Roman" w:cs="Times New Roman"/>
        </w:rPr>
        <w:t xml:space="preserve">, </w:t>
      </w:r>
      <w:ins w:id="192" w:author="Mary" w:date="2016-03-18T15:20:00Z">
        <w:r w:rsidR="00FF257B">
          <w:rPr>
            <w:rFonts w:ascii="Times New Roman" w:hAnsi="Times New Roman" w:cs="Times New Roman"/>
          </w:rPr>
          <w:t xml:space="preserve">conserved in </w:t>
        </w:r>
      </w:ins>
      <w:r>
        <w:rPr>
          <w:rFonts w:ascii="Times New Roman" w:hAnsi="Times New Roman" w:cs="Times New Roman"/>
        </w:rPr>
        <w:t>dicot but not monocot</w:t>
      </w:r>
      <w:del w:id="193" w:author="Mary" w:date="2016-03-18T15:20:00Z">
        <w:r w:rsidDel="00FF257B">
          <w:rPr>
            <w:rFonts w:ascii="Times New Roman" w:hAnsi="Times New Roman" w:cs="Times New Roman"/>
          </w:rPr>
          <w:delText xml:space="preserve"> conserved</w:delText>
        </w:r>
      </w:del>
      <w:r>
        <w:rPr>
          <w:rFonts w:ascii="Times New Roman" w:hAnsi="Times New Roman" w:cs="Times New Roman"/>
        </w:rPr>
        <w:t>.</w:t>
      </w:r>
    </w:p>
    <w:p w14:paraId="6FFB958E" w14:textId="6138F51D" w:rsidR="001B3055" w:rsidRDefault="001B3055" w:rsidP="001B3055">
      <w:pPr>
        <w:pStyle w:val="a3"/>
        <w:numPr>
          <w:ilvl w:val="2"/>
          <w:numId w:val="2"/>
        </w:numPr>
        <w:ind w:firstLineChars="0"/>
        <w:rPr>
          <w:rFonts w:ascii="Times New Roman" w:hAnsi="Times New Roman" w:cs="Times New Roman"/>
        </w:rPr>
      </w:pPr>
      <w:r>
        <w:rPr>
          <w:rFonts w:ascii="Times New Roman" w:hAnsi="Times New Roman" w:cs="Times New Roman"/>
        </w:rPr>
        <w:t xml:space="preserve">The latter 3 categories are regarded as conserved </w:t>
      </w:r>
      <w:del w:id="194" w:author="Mary" w:date="2016-03-18T15:20:00Z">
        <w:r w:rsidDel="00FF257B">
          <w:rPr>
            <w:rFonts w:ascii="Times New Roman" w:hAnsi="Times New Roman" w:cs="Times New Roman"/>
          </w:rPr>
          <w:delText>pre-</w:delText>
        </w:r>
      </w:del>
      <w:r>
        <w:rPr>
          <w:rFonts w:ascii="Times New Roman" w:hAnsi="Times New Roman" w:cs="Times New Roman"/>
        </w:rPr>
        <w:t xml:space="preserve">miRNAs, while the first </w:t>
      </w:r>
      <w:del w:id="195" w:author="Mary" w:date="2016-03-18T15:20:00Z">
        <w:r w:rsidDel="00FF257B">
          <w:rPr>
            <w:rFonts w:ascii="Times New Roman" w:hAnsi="Times New Roman" w:cs="Times New Roman"/>
          </w:rPr>
          <w:delText>1</w:delText>
        </w:r>
      </w:del>
      <w:r>
        <w:rPr>
          <w:rFonts w:ascii="Times New Roman" w:hAnsi="Times New Roman" w:cs="Times New Roman"/>
        </w:rPr>
        <w:t xml:space="preserve"> category is regarded as non-</w:t>
      </w:r>
      <w:proofErr w:type="spellStart"/>
      <w:r>
        <w:rPr>
          <w:rFonts w:ascii="Times New Roman" w:hAnsi="Times New Roman" w:cs="Times New Roman"/>
        </w:rPr>
        <w:t>conserved</w:t>
      </w:r>
      <w:del w:id="196" w:author="Mary" w:date="2016-03-18T15:20:00Z">
        <w:r w:rsidDel="00FF257B">
          <w:rPr>
            <w:rFonts w:ascii="Times New Roman" w:hAnsi="Times New Roman" w:cs="Times New Roman"/>
          </w:rPr>
          <w:delText xml:space="preserve"> pre-</w:delText>
        </w:r>
      </w:del>
      <w:r>
        <w:rPr>
          <w:rFonts w:ascii="Times New Roman" w:hAnsi="Times New Roman" w:cs="Times New Roman"/>
        </w:rPr>
        <w:t>miRNAs</w:t>
      </w:r>
      <w:proofErr w:type="spellEnd"/>
      <w:r>
        <w:rPr>
          <w:rFonts w:ascii="Times New Roman" w:hAnsi="Times New Roman" w:cs="Times New Roman"/>
        </w:rPr>
        <w:t>;</w:t>
      </w:r>
    </w:p>
    <w:p w14:paraId="1CC8DFA8" w14:textId="6ECCCBC8" w:rsidR="001B3055" w:rsidRPr="00B72746" w:rsidRDefault="001B3055" w:rsidP="001B3055">
      <w:pPr>
        <w:pStyle w:val="a3"/>
        <w:numPr>
          <w:ilvl w:val="1"/>
          <w:numId w:val="2"/>
        </w:numPr>
        <w:ind w:firstLineChars="0"/>
        <w:rPr>
          <w:rFonts w:ascii="Times New Roman" w:hAnsi="Times New Roman" w:cs="Times New Roman"/>
        </w:rPr>
      </w:pPr>
      <w:del w:id="197" w:author="Mary" w:date="2016-03-18T15:45:00Z">
        <w:r w:rsidDel="00EF1F60">
          <w:rPr>
            <w:rFonts w:ascii="Times New Roman" w:hAnsi="Times New Roman" w:cs="Times New Roman"/>
          </w:rPr>
          <w:delText>For mature miRNAs, t</w:delText>
        </w:r>
      </w:del>
      <w:del w:id="198" w:author="Mary" w:date="2016-03-18T15:39:00Z">
        <w:r w:rsidDel="00EF1F60">
          <w:rPr>
            <w:rFonts w:ascii="Times New Roman" w:hAnsi="Times New Roman" w:cs="Times New Roman"/>
          </w:rPr>
          <w:delText xml:space="preserve">he </w:delText>
        </w:r>
      </w:del>
      <w:del w:id="199" w:author="Mary" w:date="2016-03-18T15:45:00Z">
        <w:r w:rsidDel="00EF1F60">
          <w:rPr>
            <w:rFonts w:ascii="Times New Roman" w:hAnsi="Times New Roman" w:cs="Times New Roman"/>
          </w:rPr>
          <w:delText>c</w:delText>
        </w:r>
      </w:del>
      <w:ins w:id="200" w:author="Mary" w:date="2016-03-18T15:45:00Z">
        <w:r w:rsidR="00EF1F60">
          <w:rPr>
            <w:rFonts w:ascii="Times New Roman" w:hAnsi="Times New Roman" w:cs="Times New Roman"/>
          </w:rPr>
          <w:t>C</w:t>
        </w:r>
      </w:ins>
      <w:r>
        <w:rPr>
          <w:rFonts w:ascii="Times New Roman" w:hAnsi="Times New Roman" w:cs="Times New Roman"/>
        </w:rPr>
        <w:t>anonical mature miRNAs</w:t>
      </w:r>
      <w:r w:rsidR="009F1217">
        <w:rPr>
          <w:rFonts w:ascii="Times New Roman" w:hAnsi="Times New Roman" w:cs="Times New Roman"/>
        </w:rPr>
        <w:t xml:space="preserve"> as well as those</w:t>
      </w:r>
      <w:ins w:id="201" w:author="Mary" w:date="2016-03-18T15:23:00Z">
        <w:r w:rsidR="003F3C83">
          <w:rPr>
            <w:rFonts w:ascii="Times New Roman" w:hAnsi="Times New Roman" w:cs="Times New Roman"/>
          </w:rPr>
          <w:t xml:space="preserve"> non-canonical?</w:t>
        </w:r>
      </w:ins>
      <w:r w:rsidR="009F1217">
        <w:rPr>
          <w:rFonts w:ascii="Times New Roman" w:hAnsi="Times New Roman" w:cs="Times New Roman"/>
        </w:rPr>
        <w:t xml:space="preserve"> miRNAs</w:t>
      </w:r>
      <w:ins w:id="202" w:author="Mary" w:date="2016-03-18T15:27:00Z">
        <w:r w:rsidR="003F3C83">
          <w:rPr>
            <w:rFonts w:ascii="Times New Roman" w:hAnsi="Times New Roman" w:cs="Times New Roman"/>
          </w:rPr>
          <w:t xml:space="preserve"> generated from conserved pre</w:t>
        </w:r>
      </w:ins>
      <w:ins w:id="203" w:author="Mary" w:date="2016-03-18T15:45:00Z">
        <w:r w:rsidR="00EF1F60">
          <w:rPr>
            <w:rFonts w:ascii="Times New Roman" w:hAnsi="Times New Roman" w:cs="Times New Roman"/>
          </w:rPr>
          <w:t>cursors</w:t>
        </w:r>
      </w:ins>
      <w:r w:rsidR="00D4090F">
        <w:rPr>
          <w:rFonts w:ascii="Times New Roman" w:hAnsi="Times New Roman" w:cs="Times New Roman"/>
        </w:rPr>
        <w:t>,</w:t>
      </w:r>
      <w:r w:rsidR="009F1217">
        <w:rPr>
          <w:rFonts w:ascii="Times New Roman" w:hAnsi="Times New Roman" w:cs="Times New Roman" w:hint="eastAsia"/>
        </w:rPr>
        <w:t xml:space="preserve"> </w:t>
      </w:r>
      <w:r w:rsidR="00D4090F">
        <w:rPr>
          <w:rFonts w:ascii="Times New Roman" w:hAnsi="Times New Roman" w:cs="Times New Roman"/>
        </w:rPr>
        <w:t xml:space="preserve">which have corresponding counterparts in other plant species and relatively </w:t>
      </w:r>
      <w:del w:id="204" w:author="Mary" w:date="2016-03-18T15:26:00Z">
        <w:r w:rsidR="00D4090F" w:rsidDel="003F3C83">
          <w:rPr>
            <w:rFonts w:ascii="Times New Roman" w:hAnsi="Times New Roman" w:cs="Times New Roman"/>
          </w:rPr>
          <w:delText>big number RNA reads</w:delText>
        </w:r>
      </w:del>
      <w:ins w:id="205" w:author="Mary" w:date="2016-03-18T15:26:00Z">
        <w:r w:rsidR="003F3C83">
          <w:rPr>
            <w:rFonts w:ascii="Times New Roman" w:hAnsi="Times New Roman" w:cs="Times New Roman"/>
          </w:rPr>
          <w:t xml:space="preserve">high reads in </w:t>
        </w:r>
        <w:proofErr w:type="spellStart"/>
        <w:r w:rsidR="003F3C83">
          <w:rPr>
            <w:rFonts w:ascii="Times New Roman" w:hAnsi="Times New Roman" w:cs="Times New Roman"/>
          </w:rPr>
          <w:t>sRNA-Seq</w:t>
        </w:r>
      </w:ins>
      <w:del w:id="206" w:author="Mary" w:date="2016-03-18T15:45:00Z">
        <w:r w:rsidR="00D4090F" w:rsidDel="00EF1F60">
          <w:rPr>
            <w:rFonts w:ascii="Times New Roman" w:hAnsi="Times New Roman" w:cs="Times New Roman"/>
          </w:rPr>
          <w:delText>,</w:delText>
        </w:r>
        <w:r w:rsidDel="00EF1F60">
          <w:rPr>
            <w:rFonts w:ascii="Times New Roman" w:hAnsi="Times New Roman" w:cs="Times New Roman"/>
          </w:rPr>
          <w:delText xml:space="preserve"> of the conserved pre-miRNAs </w:delText>
        </w:r>
      </w:del>
      <w:r>
        <w:rPr>
          <w:rFonts w:ascii="Times New Roman" w:hAnsi="Times New Roman" w:cs="Times New Roman"/>
        </w:rPr>
        <w:t>are</w:t>
      </w:r>
      <w:proofErr w:type="spellEnd"/>
      <w:r>
        <w:rPr>
          <w:rFonts w:ascii="Times New Roman" w:hAnsi="Times New Roman" w:cs="Times New Roman"/>
        </w:rPr>
        <w:t xml:space="preserve"> deemed as the conserved miRNAs;</w:t>
      </w:r>
    </w:p>
    <w:p w14:paraId="2A1F054B" w14:textId="77777777" w:rsidR="00D4090F" w:rsidRDefault="00D4090F" w:rsidP="007675A7">
      <w:pPr>
        <w:pStyle w:val="a3"/>
        <w:ind w:left="360" w:firstLineChars="0" w:firstLine="0"/>
        <w:rPr>
          <w:rFonts w:ascii="Times New Roman" w:hAnsi="Times New Roman" w:cs="Times New Roman"/>
          <w:color w:val="FF0000"/>
        </w:rPr>
      </w:pPr>
    </w:p>
    <w:p w14:paraId="6C4216EC" w14:textId="3C3FB59A" w:rsidR="007675A7" w:rsidRPr="003F2C91" w:rsidRDefault="007675A7" w:rsidP="007675A7">
      <w:pPr>
        <w:pStyle w:val="a3"/>
        <w:ind w:left="360" w:firstLineChars="0" w:firstLine="0"/>
        <w:rPr>
          <w:rFonts w:ascii="Times New Roman" w:hAnsi="Times New Roman" w:cs="Times New Roman"/>
          <w:b/>
          <w:color w:val="FF0000"/>
        </w:rPr>
      </w:pPr>
      <w:r w:rsidRPr="003F2C91">
        <w:rPr>
          <w:rFonts w:ascii="Times New Roman" w:hAnsi="Times New Roman" w:cs="Times New Roman"/>
          <w:b/>
          <w:color w:val="FF0000"/>
        </w:rPr>
        <w:t>R</w:t>
      </w:r>
      <w:r w:rsidR="001B3055" w:rsidRPr="003F2C91">
        <w:rPr>
          <w:rFonts w:ascii="Times New Roman" w:hAnsi="Times New Roman" w:cs="Times New Roman"/>
          <w:b/>
          <w:color w:val="FF0000"/>
        </w:rPr>
        <w:t xml:space="preserve">ESULT: </w:t>
      </w:r>
    </w:p>
    <w:p w14:paraId="32D54EE0" w14:textId="735CE4B5" w:rsidR="001B3055" w:rsidRPr="007C6971" w:rsidRDefault="00D4090F" w:rsidP="00D4090F">
      <w:pPr>
        <w:pStyle w:val="a3"/>
        <w:numPr>
          <w:ilvl w:val="1"/>
          <w:numId w:val="7"/>
        </w:numPr>
        <w:ind w:firstLineChars="0"/>
        <w:rPr>
          <w:rFonts w:ascii="Times New Roman" w:hAnsi="Times New Roman" w:cs="Times New Roman"/>
          <w:color w:val="7030A0"/>
          <w:rPrChange w:id="207" w:author="Mary" w:date="2016-03-22T15:08:00Z">
            <w:rPr>
              <w:rFonts w:ascii="Times New Roman" w:hAnsi="Times New Roman" w:cs="Times New Roman"/>
              <w:color w:val="FF8098"/>
            </w:rPr>
          </w:rPrChange>
        </w:rPr>
      </w:pPr>
      <w:del w:id="208" w:author="Mary" w:date="2016-03-18T16:17:00Z">
        <w:r w:rsidRPr="007C6971" w:rsidDel="004E1FDB">
          <w:rPr>
            <w:rFonts w:ascii="Times New Roman" w:hAnsi="Times New Roman" w:cs="Times New Roman"/>
            <w:color w:val="7030A0"/>
            <w:rPrChange w:id="209" w:author="Mary" w:date="2016-03-22T15:08:00Z">
              <w:rPr>
                <w:rFonts w:ascii="Times New Roman" w:hAnsi="Times New Roman" w:cs="Times New Roman"/>
                <w:color w:val="FF8098"/>
              </w:rPr>
            </w:rPrChange>
          </w:rPr>
          <w:delText>As f</w:delText>
        </w:r>
      </w:del>
      <w:ins w:id="210" w:author="Mary" w:date="2016-03-18T16:17:00Z">
        <w:r w:rsidR="004E1FDB" w:rsidRPr="007C6971">
          <w:rPr>
            <w:rFonts w:ascii="Times New Roman" w:hAnsi="Times New Roman" w:cs="Times New Roman"/>
            <w:color w:val="7030A0"/>
            <w:rPrChange w:id="211" w:author="Mary" w:date="2016-03-22T15:08:00Z">
              <w:rPr>
                <w:rFonts w:ascii="Times New Roman" w:hAnsi="Times New Roman" w:cs="Times New Roman"/>
                <w:color w:val="FF8098"/>
              </w:rPr>
            </w:rPrChange>
          </w:rPr>
          <w:t>F</w:t>
        </w:r>
      </w:ins>
      <w:r w:rsidR="001B3055" w:rsidRPr="007C6971">
        <w:rPr>
          <w:rFonts w:ascii="Times New Roman" w:hAnsi="Times New Roman" w:cs="Times New Roman"/>
          <w:color w:val="7030A0"/>
          <w:rPrChange w:id="212" w:author="Mary" w:date="2016-03-22T15:08:00Z">
            <w:rPr>
              <w:rFonts w:ascii="Times New Roman" w:hAnsi="Times New Roman" w:cs="Times New Roman"/>
              <w:color w:val="FF8098"/>
            </w:rPr>
          </w:rPrChange>
        </w:rPr>
        <w:t>or pre-miRNAs, 191 are</w:t>
      </w:r>
      <w:ins w:id="213" w:author="Mary" w:date="2016-03-18T16:17:00Z">
        <w:r w:rsidR="004E1FDB" w:rsidRPr="007C6971">
          <w:rPr>
            <w:rFonts w:ascii="Times New Roman" w:hAnsi="Times New Roman" w:cs="Times New Roman"/>
            <w:color w:val="7030A0"/>
            <w:rPrChange w:id="214" w:author="Mary" w:date="2016-03-22T15:08:00Z">
              <w:rPr>
                <w:rFonts w:ascii="Times New Roman" w:hAnsi="Times New Roman" w:cs="Times New Roman"/>
                <w:color w:val="FF8098"/>
              </w:rPr>
            </w:rPrChange>
          </w:rPr>
          <w:t xml:space="preserve"> classified as</w:t>
        </w:r>
      </w:ins>
      <w:r w:rsidR="001B3055" w:rsidRPr="007C6971">
        <w:rPr>
          <w:rFonts w:ascii="Times New Roman" w:hAnsi="Times New Roman" w:cs="Times New Roman"/>
          <w:color w:val="7030A0"/>
          <w:rPrChange w:id="215" w:author="Mary" w:date="2016-03-22T15:08:00Z">
            <w:rPr>
              <w:rFonts w:ascii="Times New Roman" w:hAnsi="Times New Roman" w:cs="Times New Roman"/>
              <w:color w:val="FF8098"/>
            </w:rPr>
          </w:rPrChange>
        </w:rPr>
        <w:t xml:space="preserve"> conserved</w:t>
      </w:r>
      <w:del w:id="216" w:author="Mary" w:date="2016-03-18T16:19:00Z">
        <w:r w:rsidR="001B3055" w:rsidRPr="007C6971" w:rsidDel="004E1FDB">
          <w:rPr>
            <w:rFonts w:ascii="Times New Roman" w:hAnsi="Times New Roman" w:cs="Times New Roman"/>
            <w:color w:val="7030A0"/>
            <w:rPrChange w:id="217" w:author="Mary" w:date="2016-03-22T15:08:00Z">
              <w:rPr>
                <w:rFonts w:ascii="Times New Roman" w:hAnsi="Times New Roman" w:cs="Times New Roman"/>
                <w:color w:val="FF8098"/>
              </w:rPr>
            </w:rPrChange>
          </w:rPr>
          <w:delText xml:space="preserve"> miRNAs</w:delText>
        </w:r>
      </w:del>
      <w:r w:rsidR="001B3055" w:rsidRPr="007C6971">
        <w:rPr>
          <w:rFonts w:ascii="Times New Roman" w:hAnsi="Times New Roman" w:cs="Times New Roman"/>
          <w:color w:val="7030A0"/>
          <w:rPrChange w:id="218" w:author="Mary" w:date="2016-03-22T15:08:00Z">
            <w:rPr>
              <w:rFonts w:ascii="Times New Roman" w:hAnsi="Times New Roman" w:cs="Times New Roman"/>
              <w:color w:val="FF8098"/>
            </w:rPr>
          </w:rPrChange>
        </w:rPr>
        <w:t xml:space="preserve">, </w:t>
      </w:r>
      <w:r w:rsidRPr="007C6971">
        <w:rPr>
          <w:rFonts w:ascii="Times New Roman" w:hAnsi="Times New Roman" w:cs="Times New Roman"/>
          <w:color w:val="7030A0"/>
          <w:rPrChange w:id="219" w:author="Mary" w:date="2016-03-22T15:08:00Z">
            <w:rPr>
              <w:rFonts w:ascii="Times New Roman" w:hAnsi="Times New Roman" w:cs="Times New Roman"/>
              <w:color w:val="FF8098"/>
            </w:rPr>
          </w:rPrChange>
        </w:rPr>
        <w:t>while 401 are non-conserved</w:t>
      </w:r>
      <w:del w:id="220" w:author="Mary" w:date="2016-03-18T16:19:00Z">
        <w:r w:rsidRPr="007C6971" w:rsidDel="004E1FDB">
          <w:rPr>
            <w:rFonts w:ascii="Times New Roman" w:hAnsi="Times New Roman" w:cs="Times New Roman"/>
            <w:color w:val="7030A0"/>
            <w:rPrChange w:id="221" w:author="Mary" w:date="2016-03-22T15:08:00Z">
              <w:rPr>
                <w:rFonts w:ascii="Times New Roman" w:hAnsi="Times New Roman" w:cs="Times New Roman"/>
                <w:color w:val="FF8098"/>
              </w:rPr>
            </w:rPrChange>
          </w:rPr>
          <w:delText xml:space="preserve"> miRNAs</w:delText>
        </w:r>
      </w:del>
      <w:r w:rsidRPr="007C6971">
        <w:rPr>
          <w:rFonts w:ascii="Times New Roman" w:hAnsi="Times New Roman" w:cs="Times New Roman"/>
          <w:color w:val="7030A0"/>
          <w:rPrChange w:id="222" w:author="Mary" w:date="2016-03-22T15:08:00Z">
            <w:rPr>
              <w:rFonts w:ascii="Times New Roman" w:hAnsi="Times New Roman" w:cs="Times New Roman"/>
              <w:color w:val="FF8098"/>
            </w:rPr>
          </w:rPrChange>
        </w:rPr>
        <w:t>;</w:t>
      </w:r>
    </w:p>
    <w:p w14:paraId="5C6FE66B" w14:textId="4E5EE90A" w:rsidR="007675A7" w:rsidRPr="007C6971" w:rsidRDefault="00D4090F" w:rsidP="00D4090F">
      <w:pPr>
        <w:pStyle w:val="a3"/>
        <w:numPr>
          <w:ilvl w:val="1"/>
          <w:numId w:val="7"/>
        </w:numPr>
        <w:ind w:firstLineChars="0"/>
        <w:rPr>
          <w:rFonts w:ascii="Times New Roman" w:hAnsi="Times New Roman" w:cs="Times New Roman"/>
          <w:color w:val="7030A0"/>
          <w:rPrChange w:id="223" w:author="Mary" w:date="2016-03-22T15:08:00Z">
            <w:rPr>
              <w:rFonts w:ascii="Times New Roman" w:hAnsi="Times New Roman" w:cs="Times New Roman"/>
              <w:color w:val="FF8098"/>
            </w:rPr>
          </w:rPrChange>
        </w:rPr>
      </w:pPr>
      <w:r w:rsidRPr="007C6971">
        <w:rPr>
          <w:rFonts w:ascii="Times New Roman" w:hAnsi="Times New Roman" w:cs="Times New Roman"/>
          <w:color w:val="7030A0"/>
          <w:rPrChange w:id="224" w:author="Mary" w:date="2016-03-22T15:08:00Z">
            <w:rPr>
              <w:rFonts w:ascii="Times New Roman" w:hAnsi="Times New Roman" w:cs="Times New Roman"/>
              <w:color w:val="FF8098"/>
            </w:rPr>
          </w:rPrChange>
        </w:rPr>
        <w:t>As for mature miRNAs, 220 are conserved mature miRNAs, while 493 are non-conserved mature miRNAs.</w:t>
      </w:r>
    </w:p>
    <w:p w14:paraId="6EF460DE" w14:textId="0F8A7981" w:rsidR="00D4090F" w:rsidRPr="007C6971" w:rsidRDefault="00D4090F" w:rsidP="00D4090F">
      <w:pPr>
        <w:ind w:left="360"/>
        <w:rPr>
          <w:rFonts w:ascii="Times New Roman" w:hAnsi="Times New Roman" w:cs="Times New Roman"/>
          <w:b/>
          <w:color w:val="7030A0"/>
          <w:rPrChange w:id="225" w:author="Mary" w:date="2016-03-22T15:08:00Z">
            <w:rPr>
              <w:rFonts w:ascii="Times New Roman" w:hAnsi="Times New Roman" w:cs="Times New Roman"/>
              <w:b/>
              <w:color w:val="FF0000"/>
            </w:rPr>
          </w:rPrChange>
        </w:rPr>
      </w:pPr>
      <w:r w:rsidRPr="007C6971">
        <w:rPr>
          <w:rFonts w:ascii="Times New Roman" w:hAnsi="Times New Roman" w:cs="Times New Roman"/>
          <w:b/>
          <w:color w:val="7030A0"/>
          <w:rPrChange w:id="226" w:author="Mary" w:date="2016-03-22T15:08:00Z">
            <w:rPr>
              <w:rFonts w:ascii="Times New Roman" w:hAnsi="Times New Roman" w:cs="Times New Roman"/>
              <w:b/>
              <w:color w:val="FF0000"/>
            </w:rPr>
          </w:rPrChange>
        </w:rPr>
        <w:t>Short comment:</w:t>
      </w:r>
    </w:p>
    <w:p w14:paraId="2958DF3A" w14:textId="51788B36" w:rsidR="002C5344" w:rsidRPr="002C5344" w:rsidRDefault="00D4090F" w:rsidP="002C5344">
      <w:pPr>
        <w:pStyle w:val="a3"/>
        <w:numPr>
          <w:ilvl w:val="0"/>
          <w:numId w:val="8"/>
        </w:numPr>
        <w:ind w:firstLineChars="0"/>
        <w:rPr>
          <w:ins w:id="227" w:author="Thomas Huang" w:date="2016-03-25T09:47:00Z"/>
          <w:rFonts w:ascii="Times New Roman" w:hAnsi="Times New Roman" w:cs="Times New Roman"/>
          <w:color w:val="7030A0"/>
        </w:rPr>
      </w:pPr>
      <w:r w:rsidRPr="007C6971">
        <w:rPr>
          <w:rFonts w:ascii="Times New Roman" w:hAnsi="Times New Roman" w:cs="Times New Roman"/>
          <w:color w:val="7030A0"/>
          <w:rPrChange w:id="228" w:author="Mary" w:date="2016-03-22T15:08:00Z">
            <w:rPr>
              <w:rFonts w:ascii="Times New Roman" w:hAnsi="Times New Roman" w:cs="Times New Roman"/>
              <w:color w:val="FF8098"/>
            </w:rPr>
          </w:rPrChange>
        </w:rPr>
        <w:t xml:space="preserve">MiRNA classification is the basis for </w:t>
      </w:r>
      <w:del w:id="229" w:author="Mary" w:date="2016-03-18T16:22:00Z">
        <w:r w:rsidRPr="007C6971" w:rsidDel="004E1FDB">
          <w:rPr>
            <w:rFonts w:ascii="Times New Roman" w:hAnsi="Times New Roman" w:cs="Times New Roman"/>
            <w:color w:val="7030A0"/>
            <w:rPrChange w:id="230" w:author="Mary" w:date="2016-03-22T15:08:00Z">
              <w:rPr>
                <w:rFonts w:ascii="Times New Roman" w:hAnsi="Times New Roman" w:cs="Times New Roman"/>
                <w:color w:val="FF8098"/>
              </w:rPr>
            </w:rPrChange>
          </w:rPr>
          <w:delText xml:space="preserve">the </w:delText>
        </w:r>
      </w:del>
      <w:r w:rsidRPr="007C6971">
        <w:rPr>
          <w:rFonts w:ascii="Times New Roman" w:hAnsi="Times New Roman" w:cs="Times New Roman"/>
          <w:color w:val="7030A0"/>
          <w:rPrChange w:id="231" w:author="Mary" w:date="2016-03-22T15:08:00Z">
            <w:rPr>
              <w:rFonts w:ascii="Times New Roman" w:hAnsi="Times New Roman" w:cs="Times New Roman"/>
              <w:color w:val="FF8098"/>
            </w:rPr>
          </w:rPrChange>
        </w:rPr>
        <w:t xml:space="preserve">downstream SNP statistics, </w:t>
      </w:r>
      <w:commentRangeStart w:id="232"/>
      <w:r w:rsidRPr="007C6971">
        <w:rPr>
          <w:rFonts w:ascii="Times New Roman" w:hAnsi="Times New Roman" w:cs="Times New Roman"/>
          <w:color w:val="7030A0"/>
          <w:rPrChange w:id="233" w:author="Mary" w:date="2016-03-22T15:08:00Z">
            <w:rPr>
              <w:rFonts w:ascii="Times New Roman" w:hAnsi="Times New Roman" w:cs="Times New Roman"/>
              <w:color w:val="FF8098"/>
            </w:rPr>
          </w:rPrChange>
        </w:rPr>
        <w:t xml:space="preserve">for there are some meaning </w:t>
      </w:r>
      <w:commentRangeEnd w:id="232"/>
      <w:r w:rsidR="004E1FDB" w:rsidRPr="007C6971">
        <w:rPr>
          <w:rStyle w:val="a7"/>
          <w:color w:val="7030A0"/>
          <w:rPrChange w:id="234" w:author="Mary" w:date="2016-03-22T15:08:00Z">
            <w:rPr>
              <w:rStyle w:val="a7"/>
            </w:rPr>
          </w:rPrChange>
        </w:rPr>
        <w:commentReference w:id="232"/>
      </w:r>
      <w:r w:rsidRPr="007C6971">
        <w:rPr>
          <w:rFonts w:ascii="Times New Roman" w:hAnsi="Times New Roman" w:cs="Times New Roman"/>
          <w:color w:val="7030A0"/>
          <w:rPrChange w:id="235" w:author="Mary" w:date="2016-03-22T15:08:00Z">
            <w:rPr>
              <w:rFonts w:ascii="Times New Roman" w:hAnsi="Times New Roman" w:cs="Times New Roman"/>
              <w:color w:val="FF8098"/>
            </w:rPr>
          </w:rPrChange>
        </w:rPr>
        <w:t>in comparing the conserved miRNAs with non-conserved ones;</w:t>
      </w:r>
      <w:ins w:id="236" w:author="Thomas Huang" w:date="2016-03-25T09:47:00Z">
        <w:r w:rsidR="002C5344">
          <w:rPr>
            <w:rFonts w:ascii="Times New Roman" w:hAnsi="Times New Roman" w:cs="Times New Roman"/>
            <w:color w:val="7030A0"/>
          </w:rPr>
          <w:t>----</w:t>
        </w:r>
        <w:r w:rsidR="002C5344" w:rsidRPr="002C5344">
          <w:rPr>
            <w:rFonts w:ascii="Times New Roman" w:hAnsi="Times New Roman" w:cs="Times New Roman"/>
            <w:color w:val="7030A0"/>
          </w:rPr>
          <w:t xml:space="preserve"> MiRNA classification is the basis for downstream SNP statistics, because generally conserved miRNAs are well studied and we’ll focus on conserved ones in our downstream analysis, in addition, non-conserved miRNAs are relatively new in the process of miRNA evolution which means comparing of conserved miRNAs and non-conserved ones helps us understand the evolutionary difference between the 2 groups;</w:t>
        </w:r>
      </w:ins>
    </w:p>
    <w:p w14:paraId="7DF3DDA2" w14:textId="2B6052E5" w:rsidR="00D4090F" w:rsidRPr="007C6971" w:rsidDel="002C5344" w:rsidRDefault="00D4090F" w:rsidP="00D4090F">
      <w:pPr>
        <w:pStyle w:val="a3"/>
        <w:numPr>
          <w:ilvl w:val="0"/>
          <w:numId w:val="8"/>
        </w:numPr>
        <w:ind w:firstLineChars="0"/>
        <w:rPr>
          <w:del w:id="237" w:author="Thomas Huang" w:date="2016-03-25T09:47:00Z"/>
          <w:rFonts w:ascii="Times New Roman" w:hAnsi="Times New Roman" w:cs="Times New Roman"/>
          <w:color w:val="7030A0"/>
          <w:rPrChange w:id="238" w:author="Mary" w:date="2016-03-22T15:08:00Z">
            <w:rPr>
              <w:del w:id="239" w:author="Thomas Huang" w:date="2016-03-25T09:47:00Z"/>
              <w:rFonts w:ascii="Times New Roman" w:hAnsi="Times New Roman" w:cs="Times New Roman"/>
              <w:color w:val="FF8098"/>
            </w:rPr>
          </w:rPrChange>
        </w:rPr>
      </w:pPr>
    </w:p>
    <w:p w14:paraId="40CA50DA" w14:textId="6AA2E21D" w:rsidR="00D4090F" w:rsidRPr="002C5344" w:rsidDel="004E1FDB" w:rsidRDefault="00D4090F">
      <w:pPr>
        <w:pStyle w:val="a3"/>
        <w:numPr>
          <w:ilvl w:val="0"/>
          <w:numId w:val="8"/>
        </w:numPr>
        <w:ind w:firstLineChars="0" w:firstLine="0"/>
        <w:rPr>
          <w:del w:id="240" w:author="Mary" w:date="2016-03-18T16:24:00Z"/>
          <w:rFonts w:ascii="Times New Roman" w:hAnsi="Times New Roman" w:cs="Times New Roman"/>
          <w:color w:val="7030A0"/>
          <w:rPrChange w:id="241" w:author="Thomas Huang" w:date="2016-03-25T09:47:00Z">
            <w:rPr>
              <w:del w:id="242" w:author="Mary" w:date="2016-03-18T16:24:00Z"/>
              <w:rFonts w:ascii="Times New Roman" w:hAnsi="Times New Roman" w:cs="Times New Roman"/>
              <w:color w:val="FF8098"/>
            </w:rPr>
          </w:rPrChange>
        </w:rPr>
        <w:pPrChange w:id="243" w:author="Thomas Huang" w:date="2016-03-25T09:47:00Z">
          <w:pPr>
            <w:pStyle w:val="a3"/>
            <w:numPr>
              <w:numId w:val="8"/>
            </w:numPr>
            <w:ind w:left="960" w:firstLineChars="0" w:hanging="480"/>
          </w:pPr>
        </w:pPrChange>
      </w:pPr>
      <w:r w:rsidRPr="002C5344">
        <w:rPr>
          <w:rFonts w:ascii="Times New Roman" w:hAnsi="Times New Roman" w:cs="Times New Roman"/>
          <w:color w:val="7030A0"/>
          <w:rPrChange w:id="244" w:author="Thomas Huang" w:date="2016-03-25T09:47:00Z">
            <w:rPr>
              <w:rFonts w:ascii="Times New Roman" w:hAnsi="Times New Roman" w:cs="Times New Roman"/>
              <w:color w:val="FF8098"/>
            </w:rPr>
          </w:rPrChange>
        </w:rPr>
        <w:t>Also,</w:t>
      </w:r>
      <w:ins w:id="245" w:author="Mary" w:date="2016-03-18T16:22:00Z">
        <w:r w:rsidR="004E1FDB" w:rsidRPr="002C5344">
          <w:rPr>
            <w:rFonts w:ascii="Times New Roman" w:hAnsi="Times New Roman" w:cs="Times New Roman"/>
            <w:color w:val="7030A0"/>
            <w:rPrChange w:id="246" w:author="Thomas Huang" w:date="2016-03-25T09:47:00Z">
              <w:rPr>
                <w:rFonts w:ascii="Times New Roman" w:hAnsi="Times New Roman" w:cs="Times New Roman"/>
                <w:color w:val="FF8098"/>
              </w:rPr>
            </w:rPrChange>
          </w:rPr>
          <w:t xml:space="preserve"> most </w:t>
        </w:r>
      </w:ins>
      <w:del w:id="247" w:author="Mary" w:date="2016-03-18T16:23:00Z">
        <w:r w:rsidRPr="002C5344" w:rsidDel="004E1FDB">
          <w:rPr>
            <w:rFonts w:ascii="Times New Roman" w:hAnsi="Times New Roman" w:cs="Times New Roman"/>
            <w:color w:val="7030A0"/>
            <w:rPrChange w:id="248" w:author="Thomas Huang" w:date="2016-03-25T09:47:00Z">
              <w:rPr>
                <w:rFonts w:ascii="Times New Roman" w:hAnsi="Times New Roman" w:cs="Times New Roman"/>
                <w:color w:val="FF8098"/>
              </w:rPr>
            </w:rPrChange>
          </w:rPr>
          <w:delText xml:space="preserve"> </w:delText>
        </w:r>
      </w:del>
      <w:ins w:id="249" w:author="Mary" w:date="2016-03-18T16:23:00Z">
        <w:r w:rsidR="004E1FDB" w:rsidRPr="002C5344">
          <w:rPr>
            <w:rFonts w:ascii="Times New Roman" w:hAnsi="Times New Roman" w:cs="Times New Roman"/>
            <w:color w:val="7030A0"/>
            <w:rPrChange w:id="250" w:author="Thomas Huang" w:date="2016-03-25T09:47:00Z">
              <w:rPr>
                <w:rFonts w:ascii="Times New Roman" w:hAnsi="Times New Roman" w:cs="Times New Roman"/>
                <w:color w:val="FF8098"/>
              </w:rPr>
            </w:rPrChange>
          </w:rPr>
          <w:t xml:space="preserve">well-studied </w:t>
        </w:r>
      </w:ins>
      <w:del w:id="251" w:author="Mary" w:date="2016-03-18T16:23:00Z">
        <w:r w:rsidRPr="002C5344" w:rsidDel="004E1FDB">
          <w:rPr>
            <w:rFonts w:ascii="Times New Roman" w:hAnsi="Times New Roman" w:cs="Times New Roman"/>
            <w:color w:val="7030A0"/>
            <w:rPrChange w:id="252" w:author="Thomas Huang" w:date="2016-03-25T09:47:00Z">
              <w:rPr>
                <w:rFonts w:ascii="Times New Roman" w:hAnsi="Times New Roman" w:cs="Times New Roman"/>
                <w:color w:val="FF8098"/>
              </w:rPr>
            </w:rPrChange>
          </w:rPr>
          <w:delText xml:space="preserve">conserved </w:delText>
        </w:r>
      </w:del>
      <w:r w:rsidRPr="002C5344">
        <w:rPr>
          <w:rFonts w:ascii="Times New Roman" w:hAnsi="Times New Roman" w:cs="Times New Roman"/>
          <w:color w:val="7030A0"/>
          <w:rPrChange w:id="253" w:author="Thomas Huang" w:date="2016-03-25T09:47:00Z">
            <w:rPr>
              <w:rFonts w:ascii="Times New Roman" w:hAnsi="Times New Roman" w:cs="Times New Roman"/>
              <w:color w:val="FF8098"/>
            </w:rPr>
          </w:rPrChange>
        </w:rPr>
        <w:t xml:space="preserve">miRNAs are generally </w:t>
      </w:r>
      <w:ins w:id="254" w:author="Mary" w:date="2016-03-18T16:23:00Z">
        <w:r w:rsidR="004E1FDB" w:rsidRPr="002C5344">
          <w:rPr>
            <w:rFonts w:ascii="Times New Roman" w:hAnsi="Times New Roman" w:cs="Times New Roman"/>
            <w:color w:val="7030A0"/>
            <w:rPrChange w:id="255" w:author="Thomas Huang" w:date="2016-03-25T09:47:00Z">
              <w:rPr>
                <w:rFonts w:ascii="Times New Roman" w:hAnsi="Times New Roman" w:cs="Times New Roman"/>
                <w:color w:val="FF8098"/>
              </w:rPr>
            </w:rPrChange>
          </w:rPr>
          <w:t>conserved</w:t>
        </w:r>
        <w:r w:rsidR="004E1FDB" w:rsidRPr="002C5344" w:rsidDel="004E1FDB">
          <w:rPr>
            <w:rFonts w:ascii="Times New Roman" w:hAnsi="Times New Roman" w:cs="Times New Roman"/>
            <w:color w:val="7030A0"/>
            <w:rPrChange w:id="256" w:author="Thomas Huang" w:date="2016-03-25T09:47:00Z">
              <w:rPr>
                <w:rFonts w:ascii="Times New Roman" w:hAnsi="Times New Roman" w:cs="Times New Roman"/>
                <w:color w:val="FF8098"/>
              </w:rPr>
            </w:rPrChange>
          </w:rPr>
          <w:t xml:space="preserve"> </w:t>
        </w:r>
      </w:ins>
      <w:del w:id="257" w:author="Mary" w:date="2016-03-18T16:23:00Z">
        <w:r w:rsidRPr="002C5344" w:rsidDel="004E1FDB">
          <w:rPr>
            <w:rFonts w:ascii="Times New Roman" w:hAnsi="Times New Roman" w:cs="Times New Roman"/>
            <w:color w:val="7030A0"/>
            <w:rPrChange w:id="258" w:author="Thomas Huang" w:date="2016-03-25T09:47:00Z">
              <w:rPr>
                <w:rFonts w:ascii="Times New Roman" w:hAnsi="Times New Roman" w:cs="Times New Roman"/>
                <w:color w:val="FF8098"/>
              </w:rPr>
            </w:rPrChange>
          </w:rPr>
          <w:delText>well-studied</w:delText>
        </w:r>
      </w:del>
      <w:del w:id="259" w:author="Mary" w:date="2016-03-18T16:22:00Z">
        <w:r w:rsidRPr="002C5344" w:rsidDel="004E1FDB">
          <w:rPr>
            <w:rFonts w:ascii="Times New Roman" w:hAnsi="Times New Roman" w:cs="Times New Roman"/>
            <w:color w:val="7030A0"/>
            <w:rPrChange w:id="260" w:author="Thomas Huang" w:date="2016-03-25T09:47:00Z">
              <w:rPr>
                <w:rFonts w:ascii="Times New Roman" w:hAnsi="Times New Roman" w:cs="Times New Roman"/>
                <w:color w:val="FF8098"/>
              </w:rPr>
            </w:rPrChange>
          </w:rPr>
          <w:delText xml:space="preserve"> ones</w:delText>
        </w:r>
      </w:del>
      <w:ins w:id="261" w:author="Mary" w:date="2016-03-18T16:23:00Z">
        <w:r w:rsidR="004E1FDB" w:rsidRPr="002C5344">
          <w:rPr>
            <w:rFonts w:ascii="Times New Roman" w:hAnsi="Times New Roman" w:cs="Times New Roman"/>
            <w:color w:val="7030A0"/>
            <w:rPrChange w:id="262" w:author="Thomas Huang" w:date="2016-03-25T09:47:00Z">
              <w:rPr>
                <w:rFonts w:ascii="Times New Roman" w:hAnsi="Times New Roman" w:cs="Times New Roman"/>
                <w:color w:val="FF8098"/>
              </w:rPr>
            </w:rPrChange>
          </w:rPr>
          <w:t>,</w:t>
        </w:r>
      </w:ins>
      <w:del w:id="263" w:author="Mary" w:date="2016-03-18T16:23:00Z">
        <w:r w:rsidRPr="002C5344" w:rsidDel="004E1FDB">
          <w:rPr>
            <w:rFonts w:ascii="Times New Roman" w:hAnsi="Times New Roman" w:cs="Times New Roman"/>
            <w:color w:val="7030A0"/>
            <w:rPrChange w:id="264" w:author="Thomas Huang" w:date="2016-03-25T09:47:00Z">
              <w:rPr>
                <w:rFonts w:ascii="Times New Roman" w:hAnsi="Times New Roman" w:cs="Times New Roman"/>
                <w:color w:val="FF8098"/>
              </w:rPr>
            </w:rPrChange>
          </w:rPr>
          <w:delText xml:space="preserve">, </w:delText>
        </w:r>
      </w:del>
      <w:r w:rsidRPr="002C5344">
        <w:rPr>
          <w:rFonts w:ascii="Times New Roman" w:hAnsi="Times New Roman" w:cs="Times New Roman"/>
          <w:color w:val="7030A0"/>
          <w:rPrChange w:id="265" w:author="Thomas Huang" w:date="2016-03-25T09:47:00Z">
            <w:rPr>
              <w:rFonts w:ascii="Times New Roman" w:hAnsi="Times New Roman" w:cs="Times New Roman"/>
              <w:color w:val="FF8098"/>
            </w:rPr>
          </w:rPrChange>
        </w:rPr>
        <w:t>so</w:t>
      </w:r>
      <w:ins w:id="266" w:author="Mary" w:date="2016-03-18T16:23:00Z">
        <w:r w:rsidR="004E1FDB" w:rsidRPr="002C5344">
          <w:rPr>
            <w:rFonts w:ascii="Times New Roman" w:hAnsi="Times New Roman" w:cs="Times New Roman"/>
            <w:color w:val="7030A0"/>
            <w:rPrChange w:id="267" w:author="Thomas Huang" w:date="2016-03-25T09:47:00Z">
              <w:rPr>
                <w:rFonts w:ascii="Times New Roman" w:hAnsi="Times New Roman" w:cs="Times New Roman"/>
                <w:color w:val="FF8098"/>
              </w:rPr>
            </w:rPrChange>
          </w:rPr>
          <w:t xml:space="preserve"> it makes more to</w:t>
        </w:r>
      </w:ins>
      <w:r w:rsidRPr="002C5344">
        <w:rPr>
          <w:rFonts w:ascii="Times New Roman" w:hAnsi="Times New Roman" w:cs="Times New Roman"/>
          <w:color w:val="7030A0"/>
          <w:rPrChange w:id="268" w:author="Thomas Huang" w:date="2016-03-25T09:47:00Z">
            <w:rPr>
              <w:rFonts w:ascii="Times New Roman" w:hAnsi="Times New Roman" w:cs="Times New Roman"/>
              <w:color w:val="FF8098"/>
            </w:rPr>
          </w:rPrChange>
        </w:rPr>
        <w:t xml:space="preserve"> </w:t>
      </w:r>
      <w:ins w:id="269" w:author="Mary" w:date="2016-03-18T16:23:00Z">
        <w:r w:rsidR="004E1FDB" w:rsidRPr="002C5344">
          <w:rPr>
            <w:rFonts w:ascii="Times New Roman" w:hAnsi="Times New Roman" w:cs="Times New Roman"/>
            <w:color w:val="7030A0"/>
            <w:rPrChange w:id="270" w:author="Thomas Huang" w:date="2016-03-25T09:47:00Z">
              <w:rPr>
                <w:rFonts w:ascii="Times New Roman" w:hAnsi="Times New Roman" w:cs="Times New Roman"/>
                <w:color w:val="FF8098"/>
              </w:rPr>
            </w:rPrChange>
          </w:rPr>
          <w:t xml:space="preserve">focus on them for </w:t>
        </w:r>
      </w:ins>
      <w:del w:id="271" w:author="Mary" w:date="2016-03-18T16:23:00Z">
        <w:r w:rsidRPr="002C5344" w:rsidDel="004E1FDB">
          <w:rPr>
            <w:rFonts w:ascii="Times New Roman" w:hAnsi="Times New Roman" w:cs="Times New Roman"/>
            <w:color w:val="7030A0"/>
            <w:rPrChange w:id="272" w:author="Thomas Huang" w:date="2016-03-25T09:47:00Z">
              <w:rPr>
                <w:rFonts w:ascii="Times New Roman" w:hAnsi="Times New Roman" w:cs="Times New Roman"/>
                <w:color w:val="FF8098"/>
              </w:rPr>
            </w:rPrChange>
          </w:rPr>
          <w:delText xml:space="preserve">the afterward </w:delText>
        </w:r>
      </w:del>
      <w:ins w:id="273" w:author="Mary" w:date="2016-03-18T16:24:00Z">
        <w:r w:rsidR="004E1FDB" w:rsidRPr="002C5344">
          <w:rPr>
            <w:rFonts w:ascii="Times New Roman" w:hAnsi="Times New Roman" w:cs="Times New Roman"/>
            <w:color w:val="7030A0"/>
            <w:rPrChange w:id="274" w:author="Thomas Huang" w:date="2016-03-25T09:47:00Z">
              <w:rPr>
                <w:rFonts w:ascii="Times New Roman" w:hAnsi="Times New Roman" w:cs="Times New Roman"/>
                <w:color w:val="FF8098"/>
              </w:rPr>
            </w:rPrChange>
          </w:rPr>
          <w:t>SNP-</w:t>
        </w:r>
        <w:proofErr w:type="spellStart"/>
        <w:r w:rsidR="004E1FDB" w:rsidRPr="002C5344">
          <w:rPr>
            <w:rFonts w:ascii="Times New Roman" w:hAnsi="Times New Roman" w:cs="Times New Roman"/>
            <w:color w:val="7030A0"/>
            <w:rPrChange w:id="275" w:author="Thomas Huang" w:date="2016-03-25T09:47:00Z">
              <w:rPr>
                <w:rFonts w:ascii="Times New Roman" w:hAnsi="Times New Roman" w:cs="Times New Roman"/>
                <w:color w:val="FF8098"/>
              </w:rPr>
            </w:rPrChange>
          </w:rPr>
          <w:t>relaed</w:t>
        </w:r>
        <w:proofErr w:type="spellEnd"/>
        <w:r w:rsidR="004E1FDB" w:rsidRPr="002C5344">
          <w:rPr>
            <w:rFonts w:ascii="Times New Roman" w:hAnsi="Times New Roman" w:cs="Times New Roman"/>
            <w:color w:val="7030A0"/>
            <w:rPrChange w:id="276" w:author="Thomas Huang" w:date="2016-03-25T09:47:00Z">
              <w:rPr>
                <w:rFonts w:ascii="Times New Roman" w:hAnsi="Times New Roman" w:cs="Times New Roman"/>
                <w:color w:val="FF8098"/>
              </w:rPr>
            </w:rPrChange>
          </w:rPr>
          <w:t xml:space="preserve"> </w:t>
        </w:r>
      </w:ins>
      <w:r w:rsidRPr="002C5344">
        <w:rPr>
          <w:rFonts w:ascii="Times New Roman" w:hAnsi="Times New Roman" w:cs="Times New Roman"/>
          <w:color w:val="7030A0"/>
          <w:rPrChange w:id="277" w:author="Thomas Huang" w:date="2016-03-25T09:47:00Z">
            <w:rPr>
              <w:rFonts w:ascii="Times New Roman" w:hAnsi="Times New Roman" w:cs="Times New Roman"/>
              <w:color w:val="FF8098"/>
            </w:rPr>
          </w:rPrChange>
        </w:rPr>
        <w:t xml:space="preserve">function </w:t>
      </w:r>
      <w:proofErr w:type="spellStart"/>
      <w:r w:rsidRPr="002C5344">
        <w:rPr>
          <w:rFonts w:ascii="Times New Roman" w:hAnsi="Times New Roman" w:cs="Times New Roman"/>
          <w:color w:val="7030A0"/>
          <w:rPrChange w:id="278" w:author="Thomas Huang" w:date="2016-03-25T09:47:00Z">
            <w:rPr>
              <w:rFonts w:ascii="Times New Roman" w:hAnsi="Times New Roman" w:cs="Times New Roman"/>
              <w:color w:val="FF8098"/>
            </w:rPr>
          </w:rPrChange>
        </w:rPr>
        <w:t>analysis</w:t>
      </w:r>
      <w:ins w:id="279" w:author="Mary" w:date="2016-03-18T16:24:00Z">
        <w:r w:rsidR="004E1FDB" w:rsidRPr="002C5344">
          <w:rPr>
            <w:rFonts w:ascii="Times New Roman" w:hAnsi="Times New Roman" w:cs="Times New Roman"/>
            <w:color w:val="7030A0"/>
            <w:rPrChange w:id="280" w:author="Thomas Huang" w:date="2016-03-25T09:47:00Z">
              <w:rPr>
                <w:rFonts w:ascii="Times New Roman" w:hAnsi="Times New Roman" w:cs="Times New Roman"/>
                <w:color w:val="FF8098"/>
              </w:rPr>
            </w:rPrChange>
          </w:rPr>
          <w:t>.</w:t>
        </w:r>
      </w:ins>
      <w:del w:id="281" w:author="Mary" w:date="2016-03-18T16:24:00Z">
        <w:r w:rsidRPr="002C5344" w:rsidDel="004E1FDB">
          <w:rPr>
            <w:rFonts w:ascii="Times New Roman" w:hAnsi="Times New Roman" w:cs="Times New Roman"/>
            <w:color w:val="7030A0"/>
            <w:rPrChange w:id="282" w:author="Thomas Huang" w:date="2016-03-25T09:47:00Z">
              <w:rPr>
                <w:rFonts w:ascii="Times New Roman" w:hAnsi="Times New Roman" w:cs="Times New Roman"/>
                <w:color w:val="FF8098"/>
              </w:rPr>
            </w:rPrChange>
          </w:rPr>
          <w:delText xml:space="preserve"> of miRNAs could be very helpful when we focus our eyes on the conserved ones.</w:delText>
        </w:r>
      </w:del>
    </w:p>
    <w:p w14:paraId="4BE7786D" w14:textId="556D09FD" w:rsidR="007675A7" w:rsidRPr="004E1FDB" w:rsidRDefault="001D04F5">
      <w:pPr>
        <w:pStyle w:val="a3"/>
        <w:numPr>
          <w:ilvl w:val="0"/>
          <w:numId w:val="8"/>
        </w:numPr>
        <w:ind w:firstLineChars="0"/>
        <w:rPr>
          <w:rFonts w:ascii="Times New Roman" w:hAnsi="Times New Roman" w:cs="Times New Roman"/>
        </w:rPr>
        <w:pPrChange w:id="283" w:author="Thomas Huang" w:date="2016-03-25T09:47:00Z">
          <w:pPr>
            <w:pStyle w:val="a3"/>
            <w:numPr>
              <w:numId w:val="2"/>
            </w:numPr>
            <w:ind w:left="360" w:firstLineChars="0" w:hanging="360"/>
          </w:pPr>
        </w:pPrChange>
      </w:pPr>
      <w:r w:rsidRPr="004E1FDB">
        <w:rPr>
          <w:rFonts w:ascii="Times New Roman" w:hAnsi="Times New Roman" w:cs="Times New Roman"/>
        </w:rPr>
        <w:t>MiRNA</w:t>
      </w:r>
      <w:proofErr w:type="spellEnd"/>
      <w:r w:rsidRPr="004E1FDB">
        <w:rPr>
          <w:rFonts w:ascii="Times New Roman" w:hAnsi="Times New Roman" w:cs="Times New Roman"/>
        </w:rPr>
        <w:t xml:space="preserve"> SNP statistics</w:t>
      </w:r>
    </w:p>
    <w:p w14:paraId="5ECA31C2" w14:textId="4C4A4B9D" w:rsidR="001C6145" w:rsidRDefault="001C6145" w:rsidP="007675A7">
      <w:pPr>
        <w:pStyle w:val="a3"/>
        <w:numPr>
          <w:ilvl w:val="1"/>
          <w:numId w:val="2"/>
        </w:numPr>
        <w:ind w:firstLineChars="0"/>
        <w:rPr>
          <w:rFonts w:ascii="Times New Roman" w:hAnsi="Times New Roman" w:cs="Times New Roman"/>
        </w:rPr>
      </w:pPr>
      <w:r>
        <w:rPr>
          <w:rFonts w:ascii="Times New Roman" w:hAnsi="Times New Roman" w:cs="Times New Roman"/>
        </w:rPr>
        <w:t>Pre-miRNA SNP density</w:t>
      </w:r>
    </w:p>
    <w:p w14:paraId="50E10483" w14:textId="2B776265" w:rsidR="007675A7" w:rsidDel="00AA59F1" w:rsidRDefault="001C6145">
      <w:pPr>
        <w:pStyle w:val="a3"/>
        <w:numPr>
          <w:ilvl w:val="2"/>
          <w:numId w:val="2"/>
        </w:numPr>
        <w:ind w:leftChars="200" w:left="960" w:firstLineChars="0"/>
        <w:rPr>
          <w:del w:id="284" w:author="Mary" w:date="2016-03-18T17:02:00Z"/>
          <w:rFonts w:ascii="Times New Roman" w:hAnsi="Times New Roman" w:cs="Times New Roman"/>
        </w:rPr>
        <w:pPrChange w:id="285" w:author="Mary" w:date="2016-03-18T17:02:00Z">
          <w:pPr>
            <w:pStyle w:val="a3"/>
            <w:numPr>
              <w:ilvl w:val="2"/>
              <w:numId w:val="2"/>
            </w:numPr>
            <w:ind w:left="1440" w:firstLineChars="0" w:hanging="480"/>
          </w:pPr>
        </w:pPrChange>
      </w:pPr>
      <w:r w:rsidRPr="00AA59F1">
        <w:rPr>
          <w:rFonts w:ascii="Times New Roman" w:hAnsi="Times New Roman" w:cs="Times New Roman"/>
        </w:rPr>
        <w:t xml:space="preserve">For </w:t>
      </w:r>
      <w:del w:id="286" w:author="Mary" w:date="2016-03-18T17:02:00Z">
        <w:r w:rsidRPr="00AA59F1" w:rsidDel="00AA59F1">
          <w:rPr>
            <w:rFonts w:ascii="Times New Roman" w:hAnsi="Times New Roman" w:cs="Times New Roman"/>
          </w:rPr>
          <w:delText xml:space="preserve">each category of </w:delText>
        </w:r>
      </w:del>
      <w:r w:rsidRPr="00AA59F1">
        <w:rPr>
          <w:rFonts w:ascii="Times New Roman" w:hAnsi="Times New Roman" w:cs="Times New Roman"/>
        </w:rPr>
        <w:t xml:space="preserve">precursor miRNAs, calculate the SNP density of </w:t>
      </w:r>
      <w:del w:id="287" w:author="Mary" w:date="2016-03-18T17:02:00Z">
        <w:r w:rsidRPr="00AA59F1" w:rsidDel="00AA59F1">
          <w:rPr>
            <w:rFonts w:ascii="Times New Roman" w:hAnsi="Times New Roman" w:cs="Times New Roman"/>
          </w:rPr>
          <w:delText xml:space="preserve">pre-miRNAs </w:delText>
        </w:r>
      </w:del>
      <w:r w:rsidRPr="00FF57F2">
        <w:rPr>
          <w:rFonts w:ascii="Times New Roman" w:hAnsi="Times New Roman" w:cs="Times New Roman"/>
        </w:rPr>
        <w:t xml:space="preserve">by </w:t>
      </w:r>
      <w:r w:rsidRPr="00FF57F2">
        <w:rPr>
          <w:rFonts w:ascii="Times New Roman" w:hAnsi="Times New Roman" w:cs="Times New Roman"/>
          <w:i/>
          <w:u w:val="single"/>
        </w:rPr>
        <w:t>(</w:t>
      </w:r>
      <w:ins w:id="288" w:author="Mary" w:date="2016-03-18T17:02:00Z">
        <w:r w:rsidR="00AA59F1" w:rsidRPr="00FF57F2">
          <w:rPr>
            <w:rFonts w:ascii="Times New Roman" w:hAnsi="Times New Roman" w:cs="Times New Roman"/>
            <w:i/>
            <w:u w:val="single"/>
          </w:rPr>
          <w:t xml:space="preserve">Total </w:t>
        </w:r>
      </w:ins>
      <w:r w:rsidRPr="00132DDE">
        <w:rPr>
          <w:rFonts w:ascii="Times New Roman" w:hAnsi="Times New Roman" w:cs="Times New Roman"/>
          <w:i/>
          <w:u w:val="single"/>
        </w:rPr>
        <w:t>Number of SNPs) / (Length of pre-miRNAs)</w:t>
      </w:r>
      <w:r w:rsidR="002E6323" w:rsidRPr="00132DDE">
        <w:rPr>
          <w:rFonts w:ascii="Times New Roman" w:hAnsi="Times New Roman" w:cs="Times New Roman"/>
        </w:rPr>
        <w:t xml:space="preserve"> </w:t>
      </w:r>
      <w:del w:id="289" w:author="Mary" w:date="2016-03-18T17:02:00Z">
        <w:r w:rsidR="002E6323" w:rsidDel="00AA59F1">
          <w:rPr>
            <w:rFonts w:ascii="Times New Roman" w:hAnsi="Times New Roman" w:cs="Times New Roman"/>
          </w:rPr>
          <w:delText>to see the distribution of each SNP density range;</w:delText>
        </w:r>
      </w:del>
    </w:p>
    <w:p w14:paraId="6C9F2F72" w14:textId="0C172CF6" w:rsidR="002E6323" w:rsidRPr="00AA59F1" w:rsidRDefault="003F2C91">
      <w:pPr>
        <w:pStyle w:val="a3"/>
        <w:numPr>
          <w:ilvl w:val="2"/>
          <w:numId w:val="2"/>
        </w:numPr>
        <w:ind w:leftChars="200" w:left="960" w:firstLineChars="0"/>
        <w:rPr>
          <w:rFonts w:ascii="Times New Roman" w:hAnsi="Times New Roman" w:cs="Times New Roman"/>
          <w:b/>
          <w:color w:val="FF0000"/>
        </w:rPr>
        <w:pPrChange w:id="290" w:author="Mary" w:date="2016-03-18T17:02:00Z">
          <w:pPr>
            <w:ind w:leftChars="200" w:left="480"/>
          </w:pPr>
        </w:pPrChange>
      </w:pPr>
      <w:r w:rsidRPr="00AA59F1">
        <w:rPr>
          <w:rFonts w:ascii="Times New Roman" w:hAnsi="Times New Roman" w:cs="Times New Roman"/>
          <w:b/>
          <w:color w:val="FF0000"/>
        </w:rPr>
        <w:t>Conclusion</w:t>
      </w:r>
      <w:r w:rsidR="002E6323" w:rsidRPr="00AA59F1">
        <w:rPr>
          <w:rFonts w:ascii="Times New Roman" w:hAnsi="Times New Roman" w:cs="Times New Roman"/>
          <w:b/>
          <w:color w:val="FF0000"/>
        </w:rPr>
        <w:t>:</w:t>
      </w:r>
    </w:p>
    <w:p w14:paraId="3A3E9863" w14:textId="2DC33D56" w:rsidR="002E6323" w:rsidRPr="007C6971" w:rsidRDefault="002E6323" w:rsidP="002E6323">
      <w:pPr>
        <w:pStyle w:val="a3"/>
        <w:numPr>
          <w:ilvl w:val="0"/>
          <w:numId w:val="12"/>
        </w:numPr>
        <w:ind w:firstLineChars="0"/>
        <w:rPr>
          <w:rFonts w:ascii="Times New Roman" w:hAnsi="Times New Roman" w:cs="Times New Roman"/>
          <w:color w:val="7030A0"/>
          <w:rPrChange w:id="291" w:author="Mary" w:date="2016-03-22T15:09:00Z">
            <w:rPr>
              <w:rFonts w:ascii="Times New Roman" w:hAnsi="Times New Roman" w:cs="Times New Roman"/>
              <w:color w:val="FF8098"/>
            </w:rPr>
          </w:rPrChange>
        </w:rPr>
      </w:pPr>
      <w:r w:rsidRPr="007C6971">
        <w:rPr>
          <w:rFonts w:ascii="Times New Roman" w:hAnsi="Times New Roman" w:cs="Times New Roman"/>
          <w:color w:val="7030A0"/>
          <w:rPrChange w:id="292" w:author="Mary" w:date="2016-03-22T15:09:00Z">
            <w:rPr>
              <w:rFonts w:ascii="Times New Roman" w:hAnsi="Times New Roman" w:cs="Times New Roman"/>
              <w:color w:val="FF8098"/>
            </w:rPr>
          </w:rPrChange>
        </w:rPr>
        <w:t>SNP density of non-conserved miRNAs is larger than that of conserved miRNAs, indicating larger evolutionary pressure on conserved miRNAs;</w:t>
      </w:r>
    </w:p>
    <w:p w14:paraId="438DB500" w14:textId="2FADD3B7" w:rsidR="002E6323" w:rsidRDefault="002E6323" w:rsidP="002E6323">
      <w:pPr>
        <w:pStyle w:val="a3"/>
        <w:numPr>
          <w:ilvl w:val="1"/>
          <w:numId w:val="2"/>
        </w:numPr>
        <w:ind w:firstLineChars="0"/>
        <w:rPr>
          <w:rFonts w:ascii="Times New Roman" w:hAnsi="Times New Roman" w:cs="Times New Roman"/>
        </w:rPr>
      </w:pPr>
      <w:r>
        <w:rPr>
          <w:rFonts w:ascii="Times New Roman" w:hAnsi="Times New Roman" w:cs="Times New Roman"/>
        </w:rPr>
        <w:t>SNP distribution of mature miRNAs</w:t>
      </w:r>
    </w:p>
    <w:p w14:paraId="0A6DC1BB" w14:textId="0EBFA092" w:rsidR="002E6323" w:rsidRDefault="002E6323" w:rsidP="002E6323">
      <w:pPr>
        <w:pStyle w:val="a3"/>
        <w:numPr>
          <w:ilvl w:val="2"/>
          <w:numId w:val="2"/>
        </w:numPr>
        <w:ind w:firstLineChars="0"/>
        <w:rPr>
          <w:rFonts w:ascii="Times New Roman" w:hAnsi="Times New Roman" w:cs="Times New Roman"/>
        </w:rPr>
      </w:pPr>
      <w:r>
        <w:rPr>
          <w:rFonts w:ascii="Times New Roman" w:hAnsi="Times New Roman" w:cs="Times New Roman"/>
        </w:rPr>
        <w:t xml:space="preserve">For each category of mature miRNAs, calculate the </w:t>
      </w:r>
      <w:ins w:id="293" w:author="Mary" w:date="2016-03-18T17:12:00Z">
        <w:r w:rsidR="00FF57F2">
          <w:rPr>
            <w:rFonts w:ascii="Times New Roman" w:hAnsi="Times New Roman" w:cs="Times New Roman"/>
          </w:rPr>
          <w:t>frequency</w:t>
        </w:r>
      </w:ins>
      <w:del w:id="294" w:author="Mary" w:date="2016-03-18T17:12:00Z">
        <w:r w:rsidDel="00FF57F2">
          <w:rPr>
            <w:rFonts w:ascii="Times New Roman" w:hAnsi="Times New Roman" w:cs="Times New Roman"/>
          </w:rPr>
          <w:delText>possibility</w:delText>
        </w:r>
      </w:del>
      <w:r>
        <w:rPr>
          <w:rFonts w:ascii="Times New Roman" w:hAnsi="Times New Roman" w:cs="Times New Roman"/>
        </w:rPr>
        <w:t xml:space="preserve"> that a SNP appears in every site along the ~21nt mature miRNAs. </w:t>
      </w:r>
      <w:del w:id="295" w:author="Mary" w:date="2016-03-18T17:12:00Z">
        <w:r w:rsidDel="00FF57F2">
          <w:rPr>
            <w:rFonts w:ascii="Times New Roman" w:hAnsi="Times New Roman" w:cs="Times New Roman"/>
          </w:rPr>
          <w:delText>Here t</w:delText>
        </w:r>
      </w:del>
      <w:ins w:id="296" w:author="Mary" w:date="2016-03-18T17:12:00Z">
        <w:r w:rsidR="00FF57F2">
          <w:rPr>
            <w:rFonts w:ascii="Times New Roman" w:hAnsi="Times New Roman" w:cs="Times New Roman"/>
          </w:rPr>
          <w:t>T</w:t>
        </w:r>
      </w:ins>
      <w:r>
        <w:rPr>
          <w:rFonts w:ascii="Times New Roman" w:hAnsi="Times New Roman" w:cs="Times New Roman"/>
        </w:rPr>
        <w:t xml:space="preserve">he </w:t>
      </w:r>
      <w:del w:id="297" w:author="Mary" w:date="2016-03-18T17:13:00Z">
        <w:r w:rsidDel="00FF57F2">
          <w:rPr>
            <w:rFonts w:ascii="Times New Roman" w:hAnsi="Times New Roman" w:cs="Times New Roman"/>
          </w:rPr>
          <w:delText xml:space="preserve">possibility </w:delText>
        </w:r>
      </w:del>
      <w:ins w:id="298" w:author="Mary" w:date="2016-03-18T17:13:00Z">
        <w:r w:rsidR="00FF57F2">
          <w:rPr>
            <w:rFonts w:ascii="Times New Roman" w:hAnsi="Times New Roman" w:cs="Times New Roman"/>
          </w:rPr>
          <w:t xml:space="preserve">frequency </w:t>
        </w:r>
      </w:ins>
      <w:r>
        <w:rPr>
          <w:rFonts w:ascii="Times New Roman" w:hAnsi="Times New Roman" w:cs="Times New Roman"/>
        </w:rPr>
        <w:t xml:space="preserve">is calculated by </w:t>
      </w:r>
      <w:r w:rsidRPr="002E6323">
        <w:rPr>
          <w:rFonts w:ascii="Times New Roman" w:hAnsi="Times New Roman" w:cs="Times New Roman"/>
          <w:i/>
          <w:u w:val="single"/>
        </w:rPr>
        <w:t>(Number of miRNAs that possess SNP at this site) / (Number of miRNAs</w:t>
      </w:r>
      <w:del w:id="299" w:author="Mary" w:date="2016-03-18T17:13:00Z">
        <w:r w:rsidRPr="002E6323" w:rsidDel="00FF57F2">
          <w:rPr>
            <w:rFonts w:ascii="Times New Roman" w:hAnsi="Times New Roman" w:cs="Times New Roman"/>
            <w:i/>
            <w:u w:val="single"/>
          </w:rPr>
          <w:delText xml:space="preserve"> that possess the specific site</w:delText>
        </w:r>
      </w:del>
      <w:r w:rsidRPr="002E6323">
        <w:rPr>
          <w:rFonts w:ascii="Times New Roman" w:hAnsi="Times New Roman" w:cs="Times New Roman"/>
          <w:i/>
          <w:u w:val="single"/>
        </w:rPr>
        <w:t>)</w:t>
      </w:r>
      <w:r>
        <w:rPr>
          <w:rFonts w:ascii="Times New Roman" w:hAnsi="Times New Roman" w:cs="Times New Roman"/>
        </w:rPr>
        <w:t>;</w:t>
      </w:r>
    </w:p>
    <w:p w14:paraId="368A649C" w14:textId="76427B8D" w:rsidR="002E6323" w:rsidRPr="003F2C91" w:rsidRDefault="002E6323" w:rsidP="002E6323">
      <w:pPr>
        <w:ind w:leftChars="200" w:left="480"/>
        <w:rPr>
          <w:rFonts w:ascii="Times New Roman" w:hAnsi="Times New Roman" w:cs="Times New Roman"/>
          <w:b/>
          <w:color w:val="FF0000"/>
        </w:rPr>
      </w:pPr>
      <w:r w:rsidRPr="003F2C91">
        <w:rPr>
          <w:rFonts w:ascii="Times New Roman" w:hAnsi="Times New Roman" w:cs="Times New Roman"/>
          <w:b/>
          <w:color w:val="FF0000"/>
        </w:rPr>
        <w:lastRenderedPageBreak/>
        <w:t>Conclusions:</w:t>
      </w:r>
    </w:p>
    <w:p w14:paraId="6376E40A" w14:textId="4F58E95E" w:rsidR="007675A7" w:rsidRPr="007C6971" w:rsidRDefault="003F68C5" w:rsidP="002E6323">
      <w:pPr>
        <w:pStyle w:val="a3"/>
        <w:numPr>
          <w:ilvl w:val="0"/>
          <w:numId w:val="13"/>
        </w:numPr>
        <w:ind w:firstLine="480"/>
        <w:rPr>
          <w:rFonts w:ascii="Times New Roman" w:hAnsi="Times New Roman" w:cs="Times New Roman"/>
          <w:color w:val="7030A0"/>
          <w:rPrChange w:id="300" w:author="Mary" w:date="2016-03-22T15:09:00Z">
            <w:rPr>
              <w:rFonts w:ascii="Times New Roman" w:hAnsi="Times New Roman" w:cs="Times New Roman"/>
              <w:color w:val="FF8098"/>
            </w:rPr>
          </w:rPrChange>
        </w:rPr>
      </w:pPr>
      <w:r w:rsidRPr="007C6971">
        <w:rPr>
          <w:rFonts w:ascii="Times New Roman" w:hAnsi="Times New Roman" w:cs="Times New Roman"/>
          <w:color w:val="7030A0"/>
          <w:rPrChange w:id="301" w:author="Mary" w:date="2016-03-22T15:09:00Z">
            <w:rPr>
              <w:rFonts w:ascii="Times New Roman" w:hAnsi="Times New Roman" w:cs="Times New Roman"/>
              <w:color w:val="FF8098"/>
            </w:rPr>
          </w:rPrChange>
        </w:rPr>
        <w:t>Overall</w:t>
      </w:r>
      <w:r w:rsidRPr="007C6971">
        <w:rPr>
          <w:rFonts w:ascii="Times New Roman" w:hAnsi="Times New Roman" w:cs="Times New Roman"/>
          <w:color w:val="7030A0"/>
          <w:lang w:val="it-IT"/>
          <w:rPrChange w:id="302" w:author="Mary" w:date="2016-03-22T15:09:00Z">
            <w:rPr>
              <w:rFonts w:ascii="Times New Roman" w:hAnsi="Times New Roman" w:cs="Times New Roman"/>
              <w:color w:val="FF8098"/>
              <w:lang w:val="it-IT"/>
            </w:rPr>
          </w:rPrChange>
        </w:rPr>
        <w:t xml:space="preserve">, </w:t>
      </w:r>
      <w:del w:id="303" w:author="Mary" w:date="2016-03-18T17:11:00Z">
        <w:r w:rsidRPr="007C6971" w:rsidDel="00FF57F2">
          <w:rPr>
            <w:rFonts w:ascii="Times New Roman" w:hAnsi="Times New Roman" w:cs="Times New Roman"/>
            <w:color w:val="7030A0"/>
            <w:rPrChange w:id="304" w:author="Mary" w:date="2016-03-22T15:09:00Z">
              <w:rPr>
                <w:rFonts w:ascii="Times New Roman" w:hAnsi="Times New Roman" w:cs="Times New Roman"/>
                <w:color w:val="FF8098"/>
              </w:rPr>
            </w:rPrChange>
          </w:rPr>
          <w:delText>site</w:delText>
        </w:r>
        <w:r w:rsidR="003F2C91" w:rsidRPr="007C6971" w:rsidDel="00FF57F2">
          <w:rPr>
            <w:rFonts w:ascii="Times New Roman" w:hAnsi="Times New Roman" w:cs="Times New Roman"/>
            <w:color w:val="7030A0"/>
            <w:rPrChange w:id="305" w:author="Mary" w:date="2016-03-22T15:09:00Z">
              <w:rPr>
                <w:rFonts w:ascii="Times New Roman" w:hAnsi="Times New Roman" w:cs="Times New Roman"/>
                <w:color w:val="FF8098"/>
              </w:rPr>
            </w:rPrChange>
          </w:rPr>
          <w:delText xml:space="preserve"> </w:delText>
        </w:r>
      </w:del>
      <w:ins w:id="306" w:author="Mary" w:date="2016-03-18T17:11:00Z">
        <w:r w:rsidR="00FF57F2" w:rsidRPr="007C6971">
          <w:rPr>
            <w:rFonts w:ascii="Times New Roman" w:hAnsi="Times New Roman" w:cs="Times New Roman"/>
            <w:color w:val="7030A0"/>
            <w:rPrChange w:id="307" w:author="Mary" w:date="2016-03-22T15:09:00Z">
              <w:rPr>
                <w:rFonts w:ascii="Times New Roman" w:hAnsi="Times New Roman" w:cs="Times New Roman"/>
                <w:color w:val="FF8098"/>
              </w:rPr>
            </w:rPrChange>
          </w:rPr>
          <w:t xml:space="preserve">position </w:t>
        </w:r>
      </w:ins>
      <w:r w:rsidRPr="007C6971">
        <w:rPr>
          <w:rFonts w:ascii="Times New Roman" w:hAnsi="Times New Roman" w:cs="Times New Roman"/>
          <w:color w:val="7030A0"/>
          <w:lang w:val="it-IT"/>
          <w:rPrChange w:id="308" w:author="Mary" w:date="2016-03-22T15:09:00Z">
            <w:rPr>
              <w:rFonts w:ascii="Times New Roman" w:hAnsi="Times New Roman" w:cs="Times New Roman"/>
              <w:color w:val="FF8098"/>
              <w:lang w:val="it-IT"/>
            </w:rPr>
          </w:rPrChange>
        </w:rPr>
        <w:t xml:space="preserve">(1, 18 ,11) </w:t>
      </w:r>
      <w:proofErr w:type="spellStart"/>
      <w:r w:rsidRPr="007C6971">
        <w:rPr>
          <w:rFonts w:ascii="Times New Roman" w:hAnsi="Times New Roman" w:cs="Times New Roman"/>
          <w:color w:val="7030A0"/>
          <w:lang w:val="it-IT"/>
          <w:rPrChange w:id="309" w:author="Mary" w:date="2016-03-22T15:09:00Z">
            <w:rPr>
              <w:rFonts w:ascii="Times New Roman" w:hAnsi="Times New Roman" w:cs="Times New Roman"/>
              <w:color w:val="FF8098"/>
              <w:lang w:val="it-IT"/>
            </w:rPr>
          </w:rPrChange>
        </w:rPr>
        <w:t>possess</w:t>
      </w:r>
      <w:proofErr w:type="spellEnd"/>
      <w:r w:rsidRPr="007C6971">
        <w:rPr>
          <w:rFonts w:ascii="Times New Roman" w:hAnsi="Times New Roman" w:cs="Times New Roman"/>
          <w:color w:val="7030A0"/>
          <w:lang w:val="it-IT"/>
          <w:rPrChange w:id="310" w:author="Mary" w:date="2016-03-22T15:09:00Z">
            <w:rPr>
              <w:rFonts w:ascii="Times New Roman" w:hAnsi="Times New Roman" w:cs="Times New Roman"/>
              <w:color w:val="FF8098"/>
              <w:lang w:val="it-IT"/>
            </w:rPr>
          </w:rPrChange>
        </w:rPr>
        <w:t xml:space="preserve"> </w:t>
      </w:r>
      <w:ins w:id="311" w:author="Mary" w:date="2016-03-18T17:11:00Z">
        <w:r w:rsidR="00FF57F2" w:rsidRPr="007C6971">
          <w:rPr>
            <w:rFonts w:ascii="Times New Roman" w:hAnsi="Times New Roman" w:cs="Times New Roman"/>
            <w:color w:val="7030A0"/>
            <w:lang w:val="it-IT"/>
            <w:rPrChange w:id="312" w:author="Mary" w:date="2016-03-22T15:09:00Z">
              <w:rPr>
                <w:rFonts w:ascii="Times New Roman" w:hAnsi="Times New Roman" w:cs="Times New Roman"/>
                <w:color w:val="FF8098"/>
                <w:lang w:val="it-IT"/>
              </w:rPr>
            </w:rPrChange>
          </w:rPr>
          <w:t xml:space="preserve"> the </w:t>
        </w:r>
      </w:ins>
      <w:proofErr w:type="spellStart"/>
      <w:r w:rsidRPr="007C6971">
        <w:rPr>
          <w:rFonts w:ascii="Times New Roman" w:hAnsi="Times New Roman" w:cs="Times New Roman"/>
          <w:color w:val="7030A0"/>
          <w:lang w:val="it-IT"/>
          <w:rPrChange w:id="313" w:author="Mary" w:date="2016-03-22T15:09:00Z">
            <w:rPr>
              <w:rFonts w:ascii="Times New Roman" w:hAnsi="Times New Roman" w:cs="Times New Roman"/>
              <w:color w:val="FF8098"/>
              <w:lang w:val="it-IT"/>
            </w:rPr>
          </w:rPrChange>
        </w:rPr>
        <w:t>lowest</w:t>
      </w:r>
      <w:proofErr w:type="spellEnd"/>
      <w:r w:rsidRPr="007C6971">
        <w:rPr>
          <w:rFonts w:ascii="Times New Roman" w:hAnsi="Times New Roman" w:cs="Times New Roman"/>
          <w:color w:val="7030A0"/>
          <w:lang w:val="it-IT"/>
          <w:rPrChange w:id="314" w:author="Mary" w:date="2016-03-22T15:09:00Z">
            <w:rPr>
              <w:rFonts w:ascii="Times New Roman" w:hAnsi="Times New Roman" w:cs="Times New Roman"/>
              <w:color w:val="FF8098"/>
              <w:lang w:val="it-IT"/>
            </w:rPr>
          </w:rPrChange>
        </w:rPr>
        <w:t xml:space="preserve"> SNP </w:t>
      </w:r>
      <w:proofErr w:type="spellStart"/>
      <w:ins w:id="315" w:author="Mary" w:date="2016-03-18T17:13:00Z">
        <w:r w:rsidR="00FF57F2" w:rsidRPr="007C6971">
          <w:rPr>
            <w:rFonts w:ascii="Times New Roman" w:hAnsi="Times New Roman" w:cs="Times New Roman"/>
            <w:color w:val="7030A0"/>
            <w:lang w:val="it-IT"/>
            <w:rPrChange w:id="316" w:author="Mary" w:date="2016-03-22T15:09:00Z">
              <w:rPr>
                <w:rFonts w:ascii="Times New Roman" w:hAnsi="Times New Roman" w:cs="Times New Roman"/>
                <w:color w:val="FF8098"/>
                <w:lang w:val="it-IT"/>
              </w:rPr>
            </w:rPrChange>
          </w:rPr>
          <w:t>frequency</w:t>
        </w:r>
      </w:ins>
      <w:proofErr w:type="spellEnd"/>
      <w:del w:id="317" w:author="Mary" w:date="2016-03-18T17:13:00Z">
        <w:r w:rsidRPr="007C6971" w:rsidDel="00FF57F2">
          <w:rPr>
            <w:rFonts w:ascii="Times New Roman" w:hAnsi="Times New Roman" w:cs="Times New Roman"/>
            <w:color w:val="7030A0"/>
            <w:lang w:val="it-IT"/>
            <w:rPrChange w:id="318" w:author="Mary" w:date="2016-03-22T15:09:00Z">
              <w:rPr>
                <w:rFonts w:ascii="Times New Roman" w:hAnsi="Times New Roman" w:cs="Times New Roman"/>
                <w:color w:val="FF8098"/>
                <w:lang w:val="it-IT"/>
              </w:rPr>
            </w:rPrChange>
          </w:rPr>
          <w:delText>density;</w:delText>
        </w:r>
      </w:del>
    </w:p>
    <w:p w14:paraId="35C78E45" w14:textId="110741D6" w:rsidR="002E6323" w:rsidRDefault="003F68C5" w:rsidP="003F2C91">
      <w:pPr>
        <w:pStyle w:val="a3"/>
        <w:numPr>
          <w:ilvl w:val="2"/>
          <w:numId w:val="13"/>
        </w:numPr>
        <w:ind w:firstLineChars="0"/>
        <w:rPr>
          <w:rFonts w:ascii="Times New Roman" w:hAnsi="Times New Roman" w:cs="Times New Roman"/>
          <w:color w:val="FF8098"/>
        </w:rPr>
      </w:pPr>
      <w:r w:rsidRPr="007C6971">
        <w:rPr>
          <w:rFonts w:ascii="Times New Roman" w:hAnsi="Times New Roman" w:cs="Times New Roman"/>
          <w:color w:val="7030A0"/>
          <w:rPrChange w:id="319" w:author="Mary" w:date="2016-03-22T15:09:00Z">
            <w:rPr>
              <w:rFonts w:ascii="Times New Roman" w:hAnsi="Times New Roman" w:cs="Times New Roman"/>
              <w:color w:val="FF8098"/>
            </w:rPr>
          </w:rPrChange>
        </w:rPr>
        <w:t xml:space="preserve">Among conserved miRNAs, </w:t>
      </w:r>
      <w:ins w:id="320" w:author="Mary" w:date="2016-03-18T17:14:00Z">
        <w:r w:rsidR="00132DDE" w:rsidRPr="007C6971">
          <w:rPr>
            <w:rFonts w:ascii="Times New Roman" w:hAnsi="Times New Roman" w:cs="Times New Roman"/>
            <w:color w:val="7030A0"/>
            <w:rPrChange w:id="321" w:author="Mary" w:date="2016-03-22T15:09:00Z">
              <w:rPr>
                <w:rFonts w:ascii="Times New Roman" w:hAnsi="Times New Roman" w:cs="Times New Roman"/>
                <w:color w:val="FF8098"/>
              </w:rPr>
            </w:rPrChange>
          </w:rPr>
          <w:t>position</w:t>
        </w:r>
      </w:ins>
      <w:del w:id="322" w:author="Mary" w:date="2016-03-18T17:14:00Z">
        <w:r w:rsidRPr="007C6971" w:rsidDel="00132DDE">
          <w:rPr>
            <w:rFonts w:ascii="Times New Roman" w:hAnsi="Times New Roman" w:cs="Times New Roman"/>
            <w:color w:val="7030A0"/>
            <w:rPrChange w:id="323" w:author="Mary" w:date="2016-03-22T15:09:00Z">
              <w:rPr>
                <w:rFonts w:ascii="Times New Roman" w:hAnsi="Times New Roman" w:cs="Times New Roman"/>
                <w:color w:val="FF8098"/>
              </w:rPr>
            </w:rPrChange>
          </w:rPr>
          <w:delText>site</w:delText>
        </w:r>
      </w:del>
      <w:r w:rsidRPr="007C6971">
        <w:rPr>
          <w:rFonts w:ascii="Times New Roman" w:hAnsi="Times New Roman" w:cs="Times New Roman"/>
          <w:color w:val="7030A0"/>
          <w:rPrChange w:id="324" w:author="Mary" w:date="2016-03-22T15:09:00Z">
            <w:rPr>
              <w:rFonts w:ascii="Times New Roman" w:hAnsi="Times New Roman" w:cs="Times New Roman"/>
              <w:color w:val="FF8098"/>
            </w:rPr>
          </w:rPrChange>
        </w:rPr>
        <w:t xml:space="preserve"> (</w:t>
      </w:r>
      <w:r w:rsidR="003F2C91" w:rsidRPr="007C6971">
        <w:rPr>
          <w:rFonts w:ascii="Times New Roman" w:hAnsi="Times New Roman" w:cs="Times New Roman"/>
          <w:color w:val="7030A0"/>
          <w:rPrChange w:id="325" w:author="Mary" w:date="2016-03-22T15:09:00Z">
            <w:rPr>
              <w:rFonts w:ascii="Times New Roman" w:hAnsi="Times New Roman" w:cs="Times New Roman"/>
              <w:color w:val="FF8098"/>
            </w:rPr>
          </w:rPrChange>
        </w:rPr>
        <w:t>1,9,12) have</w:t>
      </w:r>
      <w:ins w:id="326" w:author="Mary" w:date="2016-03-18T17:15:00Z">
        <w:r w:rsidR="00132DDE" w:rsidRPr="007C6971">
          <w:rPr>
            <w:rFonts w:ascii="Times New Roman" w:hAnsi="Times New Roman" w:cs="Times New Roman"/>
            <w:color w:val="7030A0"/>
            <w:rPrChange w:id="327" w:author="Mary" w:date="2016-03-22T15:09:00Z">
              <w:rPr>
                <w:rFonts w:ascii="Times New Roman" w:hAnsi="Times New Roman" w:cs="Times New Roman"/>
                <w:color w:val="FF8098"/>
              </w:rPr>
            </w:rPrChange>
          </w:rPr>
          <w:t xml:space="preserve"> the</w:t>
        </w:r>
      </w:ins>
      <w:r w:rsidR="003F2C91" w:rsidRPr="007C6971">
        <w:rPr>
          <w:rFonts w:ascii="Times New Roman" w:hAnsi="Times New Roman" w:cs="Times New Roman"/>
          <w:color w:val="7030A0"/>
          <w:rPrChange w:id="328" w:author="Mary" w:date="2016-03-22T15:09:00Z">
            <w:rPr>
              <w:rFonts w:ascii="Times New Roman" w:hAnsi="Times New Roman" w:cs="Times New Roman"/>
              <w:color w:val="FF8098"/>
            </w:rPr>
          </w:rPrChange>
        </w:rPr>
        <w:t xml:space="preserve"> lowest SNP density, which is c</w:t>
      </w:r>
      <w:r w:rsidRPr="007C6971">
        <w:rPr>
          <w:rFonts w:ascii="Times New Roman" w:hAnsi="Times New Roman" w:cs="Times New Roman"/>
          <w:color w:val="7030A0"/>
          <w:rPrChange w:id="329" w:author="Mary" w:date="2016-03-22T15:09:00Z">
            <w:rPr>
              <w:rFonts w:ascii="Times New Roman" w:hAnsi="Times New Roman" w:cs="Times New Roman"/>
              <w:color w:val="FF8098"/>
            </w:rPr>
          </w:rPrChange>
        </w:rPr>
        <w:t>ontrary to empirical parameters that cleavage site (10,11) must be complementary to target genes, indicating high evolutionary pressure</w:t>
      </w:r>
      <w:r w:rsidRPr="003F2C91">
        <w:rPr>
          <w:rFonts w:ascii="Times New Roman" w:hAnsi="Times New Roman" w:cs="Times New Roman"/>
          <w:color w:val="FF8098"/>
        </w:rPr>
        <w:t>.</w:t>
      </w:r>
    </w:p>
    <w:p w14:paraId="542E8F7A" w14:textId="38CC9608" w:rsidR="009F1217" w:rsidRDefault="009F1217" w:rsidP="009F1217">
      <w:pPr>
        <w:pStyle w:val="a3"/>
        <w:numPr>
          <w:ilvl w:val="0"/>
          <w:numId w:val="2"/>
        </w:numPr>
        <w:ind w:firstLineChars="0"/>
        <w:rPr>
          <w:rFonts w:ascii="Times New Roman" w:hAnsi="Times New Roman" w:cs="Times New Roman"/>
        </w:rPr>
      </w:pPr>
      <w:r>
        <w:rPr>
          <w:rFonts w:ascii="Times New Roman" w:hAnsi="Times New Roman" w:cs="Times New Roman"/>
        </w:rPr>
        <w:t>MiRNA haplotype analysis (Appendix I</w:t>
      </w:r>
      <w:r>
        <w:rPr>
          <w:rFonts w:ascii="Times New Roman" w:hAnsi="Times New Roman" w:cs="Times New Roman" w:hint="eastAsia"/>
        </w:rPr>
        <w:t xml:space="preserve"> &amp; </w:t>
      </w:r>
      <w:r>
        <w:rPr>
          <w:rFonts w:ascii="Times New Roman" w:hAnsi="Times New Roman" w:cs="Times New Roman"/>
        </w:rPr>
        <w:t>Appendix II in detail)</w:t>
      </w:r>
    </w:p>
    <w:p w14:paraId="2FE086E3" w14:textId="77777777" w:rsidR="005934E3" w:rsidRDefault="005934E3" w:rsidP="005934E3">
      <w:pPr>
        <w:rPr>
          <w:rFonts w:ascii="Times New Roman" w:hAnsi="Times New Roman" w:cs="Times New Roman"/>
          <w:b/>
        </w:rPr>
      </w:pPr>
    </w:p>
    <w:p w14:paraId="374EECB9" w14:textId="091D0C24" w:rsidR="005934E3" w:rsidRPr="005934E3" w:rsidRDefault="005934E3" w:rsidP="005934E3">
      <w:pPr>
        <w:rPr>
          <w:rFonts w:ascii="Times New Roman" w:hAnsi="Times New Roman" w:cs="Times New Roman"/>
          <w:b/>
        </w:rPr>
      </w:pPr>
      <w:r w:rsidRPr="005934E3">
        <w:rPr>
          <w:rFonts w:ascii="Times New Roman" w:hAnsi="Times New Roman" w:cs="Times New Roman"/>
          <w:b/>
        </w:rPr>
        <w:t>Overall Comment for Part II:</w:t>
      </w:r>
    </w:p>
    <w:p w14:paraId="65EB25FB" w14:textId="4F20F407" w:rsidR="005934E3" w:rsidRDefault="005934E3" w:rsidP="005934E3">
      <w:pPr>
        <w:pStyle w:val="a3"/>
        <w:numPr>
          <w:ilvl w:val="0"/>
          <w:numId w:val="16"/>
        </w:numPr>
        <w:ind w:firstLineChars="0"/>
        <w:rPr>
          <w:rFonts w:ascii="Times New Roman" w:hAnsi="Times New Roman" w:cs="Times New Roman"/>
        </w:rPr>
      </w:pPr>
      <w:r>
        <w:rPr>
          <w:rFonts w:ascii="Times New Roman" w:hAnsi="Times New Roman" w:cs="Times New Roman"/>
        </w:rPr>
        <w:t xml:space="preserve">After </w:t>
      </w:r>
      <w:ins w:id="330" w:author="Mary" w:date="2016-03-21T16:28:00Z">
        <w:r w:rsidR="00B673F0">
          <w:rPr>
            <w:rFonts w:ascii="Times New Roman" w:hAnsi="Times New Roman" w:cs="Times New Roman"/>
          </w:rPr>
          <w:t xml:space="preserve">the </w:t>
        </w:r>
      </w:ins>
      <w:r>
        <w:rPr>
          <w:rFonts w:ascii="Times New Roman" w:hAnsi="Times New Roman" w:cs="Times New Roman"/>
        </w:rPr>
        <w:t>classification of miRNAs</w:t>
      </w:r>
      <w:ins w:id="331" w:author="Mary" w:date="2016-03-21T16:27:00Z">
        <w:r w:rsidR="00B673F0">
          <w:rPr>
            <w:rFonts w:ascii="Times New Roman" w:hAnsi="Times New Roman" w:cs="Times New Roman"/>
          </w:rPr>
          <w:t xml:space="preserve"> and </w:t>
        </w:r>
      </w:ins>
      <w:ins w:id="332" w:author="Mary" w:date="2016-03-21T16:28:00Z">
        <w:r w:rsidR="00B673F0">
          <w:rPr>
            <w:rFonts w:ascii="Times New Roman" w:hAnsi="Times New Roman" w:cs="Times New Roman"/>
          </w:rPr>
          <w:t>consequent SNP analysis</w:t>
        </w:r>
      </w:ins>
      <w:proofErr w:type="gramStart"/>
      <w:ins w:id="333" w:author="Mary" w:date="2016-03-21T16:27:00Z">
        <w:r w:rsidR="00B673F0">
          <w:rPr>
            <w:rFonts w:ascii="Times New Roman" w:hAnsi="Times New Roman" w:cs="Times New Roman"/>
          </w:rPr>
          <w:t>…..</w:t>
        </w:r>
      </w:ins>
      <w:proofErr w:type="gramEnd"/>
      <w:r>
        <w:rPr>
          <w:rFonts w:ascii="Times New Roman" w:hAnsi="Times New Roman" w:cs="Times New Roman"/>
        </w:rPr>
        <w:t xml:space="preserve">, we can see </w:t>
      </w:r>
      <w:ins w:id="334" w:author="Mary" w:date="2016-03-21T16:28:00Z">
        <w:r w:rsidR="00B673F0">
          <w:rPr>
            <w:rFonts w:ascii="Times New Roman" w:hAnsi="Times New Roman" w:cs="Times New Roman"/>
          </w:rPr>
          <w:t xml:space="preserve">that </w:t>
        </w:r>
      </w:ins>
      <w:r>
        <w:rPr>
          <w:rFonts w:ascii="Times New Roman" w:hAnsi="Times New Roman" w:cs="Times New Roman"/>
        </w:rPr>
        <w:t>there are some differences between the conserved and non-conserved miRNA set</w:t>
      </w:r>
      <w:ins w:id="335" w:author="Mary" w:date="2016-03-21T17:59:00Z">
        <w:r w:rsidR="003D00CE">
          <w:rPr>
            <w:rFonts w:ascii="Times New Roman" w:hAnsi="Times New Roman" w:cs="Times New Roman"/>
          </w:rPr>
          <w:t>s</w:t>
        </w:r>
      </w:ins>
      <w:r>
        <w:rPr>
          <w:rFonts w:ascii="Times New Roman" w:hAnsi="Times New Roman" w:cs="Times New Roman"/>
        </w:rPr>
        <w:t>;</w:t>
      </w:r>
    </w:p>
    <w:p w14:paraId="34553EFC" w14:textId="1A17E66A" w:rsidR="005934E3" w:rsidRPr="002C5344" w:rsidRDefault="005934E3" w:rsidP="002C5344">
      <w:pPr>
        <w:pStyle w:val="a3"/>
        <w:numPr>
          <w:ilvl w:val="0"/>
          <w:numId w:val="16"/>
        </w:numPr>
        <w:ind w:firstLineChars="0"/>
        <w:rPr>
          <w:rFonts w:ascii="Times New Roman" w:hAnsi="Times New Roman" w:cs="Times New Roman"/>
          <w:rPrChange w:id="336" w:author="Thomas Huang" w:date="2016-03-25T09:48:00Z">
            <w:rPr/>
          </w:rPrChange>
        </w:rPr>
      </w:pPr>
      <w:r>
        <w:rPr>
          <w:rFonts w:ascii="Times New Roman" w:hAnsi="Times New Roman" w:cs="Times New Roman"/>
        </w:rPr>
        <w:t xml:space="preserve">The </w:t>
      </w:r>
      <w:del w:id="337" w:author="Mary" w:date="2016-03-21T16:28:00Z">
        <w:r w:rsidDel="00B673F0">
          <w:rPr>
            <w:rFonts w:ascii="Times New Roman" w:hAnsi="Times New Roman" w:cs="Times New Roman"/>
          </w:rPr>
          <w:delText xml:space="preserve">presence </w:delText>
        </w:r>
      </w:del>
      <w:ins w:id="338" w:author="Mary" w:date="2016-03-21T16:28:00Z">
        <w:r w:rsidR="00B673F0">
          <w:rPr>
            <w:rFonts w:ascii="Times New Roman" w:hAnsi="Times New Roman" w:cs="Times New Roman"/>
          </w:rPr>
          <w:t xml:space="preserve">frequency </w:t>
        </w:r>
      </w:ins>
      <w:r>
        <w:rPr>
          <w:rFonts w:ascii="Times New Roman" w:hAnsi="Times New Roman" w:cs="Times New Roman"/>
        </w:rPr>
        <w:t>of SNP represents the evolutionary pressure</w:t>
      </w:r>
      <w:ins w:id="339" w:author="Mary" w:date="2016-03-21T16:33:00Z">
        <w:r w:rsidR="00B673F0">
          <w:rPr>
            <w:rFonts w:ascii="Times New Roman" w:hAnsi="Times New Roman" w:cs="Times New Roman"/>
          </w:rPr>
          <w:t xml:space="preserve"> on ….</w:t>
        </w:r>
      </w:ins>
      <w:r>
        <w:rPr>
          <w:rFonts w:ascii="Times New Roman" w:hAnsi="Times New Roman" w:cs="Times New Roman"/>
        </w:rPr>
        <w:t xml:space="preserve">; the </w:t>
      </w:r>
      <w:proofErr w:type="spellStart"/>
      <w:r>
        <w:rPr>
          <w:rFonts w:ascii="Times New Roman" w:hAnsi="Times New Roman" w:cs="Times New Roman"/>
        </w:rPr>
        <w:t>higher</w:t>
      </w:r>
      <w:del w:id="340" w:author="Mary" w:date="2016-03-21T16:33:00Z">
        <w:r w:rsidDel="00B673F0">
          <w:rPr>
            <w:rFonts w:ascii="Times New Roman" w:hAnsi="Times New Roman" w:cs="Times New Roman"/>
          </w:rPr>
          <w:delText xml:space="preserve"> possibility of</w:delText>
        </w:r>
      </w:del>
      <w:ins w:id="341" w:author="Mary" w:date="2016-03-21T16:40:00Z">
        <w:r w:rsidR="005536B0">
          <w:rPr>
            <w:rFonts w:ascii="Times New Roman" w:hAnsi="Times New Roman" w:cs="Times New Roman" w:hint="eastAsia"/>
          </w:rPr>
          <w:t>the</w:t>
        </w:r>
      </w:ins>
      <w:del w:id="342" w:author="Mary" w:date="2016-03-21T16:33:00Z">
        <w:r w:rsidDel="00B673F0">
          <w:rPr>
            <w:rFonts w:ascii="Times New Roman" w:hAnsi="Times New Roman" w:cs="Times New Roman"/>
          </w:rPr>
          <w:delText xml:space="preserve"> </w:delText>
        </w:r>
      </w:del>
      <w:r>
        <w:rPr>
          <w:rFonts w:ascii="Times New Roman" w:hAnsi="Times New Roman" w:cs="Times New Roman"/>
        </w:rPr>
        <w:t>SNP</w:t>
      </w:r>
      <w:proofErr w:type="spellEnd"/>
      <w:ins w:id="343" w:author="Mary" w:date="2016-03-21T16:33:00Z">
        <w:r w:rsidR="00B673F0">
          <w:rPr>
            <w:rFonts w:ascii="Times New Roman" w:hAnsi="Times New Roman" w:cs="Times New Roman"/>
          </w:rPr>
          <w:t xml:space="preserve"> frequency</w:t>
        </w:r>
      </w:ins>
      <w:ins w:id="344" w:author="Mary" w:date="2016-03-21T16:40:00Z">
        <w:r w:rsidR="005536B0">
          <w:rPr>
            <w:rFonts w:ascii="Times New Roman" w:hAnsi="Times New Roman" w:cs="Times New Roman"/>
          </w:rPr>
          <w:t>,</w:t>
        </w:r>
      </w:ins>
      <w:del w:id="345" w:author="Mary" w:date="2016-03-21T16:40:00Z">
        <w:r w:rsidDel="005536B0">
          <w:rPr>
            <w:rFonts w:ascii="Times New Roman" w:hAnsi="Times New Roman" w:cs="Times New Roman"/>
          </w:rPr>
          <w:delText xml:space="preserve"> means</w:delText>
        </w:r>
      </w:del>
      <w:r>
        <w:rPr>
          <w:rFonts w:ascii="Times New Roman" w:hAnsi="Times New Roman" w:cs="Times New Roman"/>
        </w:rPr>
        <w:t xml:space="preserve"> </w:t>
      </w:r>
      <w:ins w:id="346" w:author="Mary" w:date="2016-03-21T16:40:00Z">
        <w:r w:rsidR="005536B0">
          <w:rPr>
            <w:rFonts w:ascii="Times New Roman" w:hAnsi="Times New Roman" w:cs="Times New Roman"/>
          </w:rPr>
          <w:t xml:space="preserve">the </w:t>
        </w:r>
      </w:ins>
      <w:r>
        <w:rPr>
          <w:rFonts w:ascii="Times New Roman" w:hAnsi="Times New Roman" w:cs="Times New Roman"/>
        </w:rPr>
        <w:t xml:space="preserve">lower </w:t>
      </w:r>
      <w:del w:id="347" w:author="Mary" w:date="2016-03-21T16:41:00Z">
        <w:r w:rsidDel="005536B0">
          <w:rPr>
            <w:rFonts w:ascii="Times New Roman" w:hAnsi="Times New Roman" w:cs="Times New Roman"/>
          </w:rPr>
          <w:delText>level of</w:delText>
        </w:r>
      </w:del>
      <w:ins w:id="348" w:author="Mary" w:date="2016-03-21T16:41:00Z">
        <w:r w:rsidR="005536B0">
          <w:rPr>
            <w:rFonts w:ascii="Times New Roman" w:hAnsi="Times New Roman" w:cs="Times New Roman"/>
          </w:rPr>
          <w:t>the</w:t>
        </w:r>
      </w:ins>
      <w:r>
        <w:rPr>
          <w:rFonts w:ascii="Times New Roman" w:hAnsi="Times New Roman" w:cs="Times New Roman"/>
        </w:rPr>
        <w:t xml:space="preserve"> evolutionary pressure. So </w:t>
      </w:r>
      <w:proofErr w:type="spellStart"/>
      <w:r>
        <w:rPr>
          <w:rFonts w:ascii="Times New Roman" w:hAnsi="Times New Roman" w:cs="Times New Roman"/>
        </w:rPr>
        <w:t>the</w:t>
      </w:r>
      <w:del w:id="349" w:author="Mary" w:date="2016-03-21T18:04:00Z">
        <w:r w:rsidDel="003D00CE">
          <w:rPr>
            <w:rFonts w:ascii="Times New Roman" w:hAnsi="Times New Roman" w:cs="Times New Roman"/>
          </w:rPr>
          <w:delText xml:space="preserve"> distribution </w:delText>
        </w:r>
        <w:r w:rsidR="007344FF" w:rsidDel="003D00CE">
          <w:rPr>
            <w:rFonts w:ascii="Times New Roman" w:hAnsi="Times New Roman" w:cs="Times New Roman"/>
          </w:rPr>
          <w:delText xml:space="preserve">of </w:delText>
        </w:r>
      </w:del>
      <w:r w:rsidR="007344FF">
        <w:rPr>
          <w:rFonts w:ascii="Times New Roman" w:hAnsi="Times New Roman" w:cs="Times New Roman"/>
        </w:rPr>
        <w:t>SNP</w:t>
      </w:r>
      <w:proofErr w:type="spellEnd"/>
      <w:ins w:id="350" w:author="Mary" w:date="2016-03-21T18:04:00Z">
        <w:r w:rsidR="003D00CE">
          <w:rPr>
            <w:rFonts w:ascii="Times New Roman" w:hAnsi="Times New Roman" w:cs="Times New Roman"/>
          </w:rPr>
          <w:t xml:space="preserve"> frequencies</w:t>
        </w:r>
      </w:ins>
      <w:del w:id="351" w:author="Mary" w:date="2016-03-21T18:04:00Z">
        <w:r w:rsidR="007344FF" w:rsidDel="003D00CE">
          <w:rPr>
            <w:rFonts w:ascii="Times New Roman" w:hAnsi="Times New Roman" w:cs="Times New Roman"/>
          </w:rPr>
          <w:delText>s</w:delText>
        </w:r>
      </w:del>
      <w:r w:rsidR="007344FF">
        <w:rPr>
          <w:rFonts w:ascii="Times New Roman" w:hAnsi="Times New Roman" w:cs="Times New Roman"/>
        </w:rPr>
        <w:t xml:space="preserve"> along the mature miRNA site, to some </w:t>
      </w:r>
      <w:del w:id="352" w:author="Mary" w:date="2016-03-21T16:41:00Z">
        <w:r w:rsidR="007344FF" w:rsidDel="005536B0">
          <w:rPr>
            <w:rFonts w:ascii="Times New Roman" w:hAnsi="Times New Roman" w:cs="Times New Roman"/>
          </w:rPr>
          <w:delText>extend</w:delText>
        </w:r>
      </w:del>
      <w:ins w:id="353" w:author="Mary" w:date="2016-03-21T16:41:00Z">
        <w:r w:rsidR="005536B0">
          <w:rPr>
            <w:rFonts w:ascii="Times New Roman" w:hAnsi="Times New Roman" w:cs="Times New Roman"/>
          </w:rPr>
          <w:t>extent</w:t>
        </w:r>
      </w:ins>
      <w:r w:rsidR="007344FF">
        <w:rPr>
          <w:rFonts w:ascii="Times New Roman" w:hAnsi="Times New Roman" w:cs="Times New Roman"/>
        </w:rPr>
        <w:t xml:space="preserve">, implies </w:t>
      </w:r>
      <w:del w:id="354" w:author="Mary" w:date="2016-03-21T18:05:00Z">
        <w:r w:rsidR="007344FF" w:rsidDel="003D00CE">
          <w:rPr>
            <w:rFonts w:ascii="Times New Roman" w:hAnsi="Times New Roman" w:cs="Times New Roman"/>
          </w:rPr>
          <w:delText xml:space="preserve">the </w:delText>
        </w:r>
      </w:del>
      <w:del w:id="355" w:author="Mary" w:date="2016-03-21T17:58:00Z">
        <w:r w:rsidR="007344FF" w:rsidDel="003D00CE">
          <w:rPr>
            <w:rFonts w:ascii="Times New Roman" w:hAnsi="Times New Roman" w:cs="Times New Roman"/>
          </w:rPr>
          <w:delText>evolutionary pressure</w:delText>
        </w:r>
      </w:del>
      <w:ins w:id="356" w:author="Mary" w:date="2016-03-21T18:05:00Z">
        <w:r w:rsidR="003D00CE">
          <w:rPr>
            <w:rFonts w:ascii="Times New Roman" w:hAnsi="Times New Roman" w:cs="Times New Roman"/>
          </w:rPr>
          <w:t>the significance</w:t>
        </w:r>
      </w:ins>
      <w:r w:rsidR="007344FF">
        <w:rPr>
          <w:rFonts w:ascii="Times New Roman" w:hAnsi="Times New Roman" w:cs="Times New Roman"/>
        </w:rPr>
        <w:t xml:space="preserve"> </w:t>
      </w:r>
      <w:ins w:id="357" w:author="Mary" w:date="2016-03-21T16:45:00Z">
        <w:r w:rsidR="003D00CE">
          <w:rPr>
            <w:rFonts w:ascii="Times New Roman" w:hAnsi="Times New Roman" w:cs="Times New Roman"/>
          </w:rPr>
          <w:t>of</w:t>
        </w:r>
        <w:r w:rsidR="005536B0">
          <w:rPr>
            <w:rFonts w:ascii="Times New Roman" w:hAnsi="Times New Roman" w:cs="Times New Roman"/>
          </w:rPr>
          <w:t xml:space="preserve"> </w:t>
        </w:r>
      </w:ins>
      <w:r w:rsidR="007344FF">
        <w:rPr>
          <w:rFonts w:ascii="Times New Roman" w:hAnsi="Times New Roman" w:cs="Times New Roman"/>
        </w:rPr>
        <w:t>each site</w:t>
      </w:r>
      <w:ins w:id="358" w:author="Mary" w:date="2016-03-21T17:58:00Z">
        <w:r w:rsidR="003D00CE">
          <w:rPr>
            <w:rFonts w:ascii="Times New Roman" w:hAnsi="Times New Roman" w:cs="Times New Roman"/>
          </w:rPr>
          <w:t xml:space="preserve"> in terms of </w:t>
        </w:r>
      </w:ins>
      <w:del w:id="359" w:author="Mary" w:date="2016-03-21T17:58:00Z">
        <w:r w:rsidR="007344FF" w:rsidDel="003D00CE">
          <w:rPr>
            <w:rFonts w:ascii="Times New Roman" w:hAnsi="Times New Roman" w:cs="Times New Roman"/>
          </w:rPr>
          <w:delText xml:space="preserve"> </w:delText>
        </w:r>
      </w:del>
      <w:del w:id="360" w:author="Mary" w:date="2016-03-21T16:45:00Z">
        <w:r w:rsidR="007344FF" w:rsidDel="005536B0">
          <w:rPr>
            <w:rFonts w:ascii="Times New Roman" w:hAnsi="Times New Roman" w:cs="Times New Roman"/>
          </w:rPr>
          <w:delText>has</w:delText>
        </w:r>
      </w:del>
      <w:ins w:id="361" w:author="Mary" w:date="2016-03-21T17:58:00Z">
        <w:r w:rsidR="003D00CE">
          <w:rPr>
            <w:rFonts w:ascii="Times New Roman" w:hAnsi="Times New Roman" w:cs="Times New Roman"/>
          </w:rPr>
          <w:t>t</w:t>
        </w:r>
      </w:ins>
      <w:ins w:id="362" w:author="Mary" w:date="2016-03-21T16:45:00Z">
        <w:r w:rsidR="005536B0">
          <w:rPr>
            <w:rFonts w:ascii="Times New Roman" w:hAnsi="Times New Roman" w:cs="Times New Roman"/>
          </w:rPr>
          <w:t>arget</w:t>
        </w:r>
        <w:r w:rsidR="003D00CE">
          <w:rPr>
            <w:rFonts w:ascii="Times New Roman" w:hAnsi="Times New Roman" w:cs="Times New Roman"/>
          </w:rPr>
          <w:t xml:space="preserve"> recognition</w:t>
        </w:r>
      </w:ins>
      <w:r w:rsidR="007344FF">
        <w:rPr>
          <w:rFonts w:ascii="Times New Roman" w:hAnsi="Times New Roman" w:cs="Times New Roman"/>
        </w:rPr>
        <w:t xml:space="preserve">. But this shall further be combined with the SNP distribution over the corresponding miRNA binding site of the target genes, then </w:t>
      </w:r>
      <w:commentRangeStart w:id="363"/>
      <w:r w:rsidR="007344FF">
        <w:rPr>
          <w:rFonts w:ascii="Times New Roman" w:hAnsi="Times New Roman" w:cs="Times New Roman"/>
        </w:rPr>
        <w:t xml:space="preserve">more </w:t>
      </w:r>
      <w:r w:rsidR="007344FF">
        <w:rPr>
          <w:rFonts w:ascii="Times New Roman" w:hAnsi="Times New Roman" w:cs="Times New Roman" w:hint="eastAsia"/>
        </w:rPr>
        <w:t xml:space="preserve">things </w:t>
      </w:r>
      <w:commentRangeEnd w:id="363"/>
      <w:r w:rsidR="003D00CE">
        <w:rPr>
          <w:rStyle w:val="a7"/>
        </w:rPr>
        <w:commentReference w:id="363"/>
      </w:r>
      <w:r w:rsidR="007344FF">
        <w:rPr>
          <w:rFonts w:ascii="Times New Roman" w:hAnsi="Times New Roman" w:cs="Times New Roman"/>
        </w:rPr>
        <w:t>will be revealed;</w:t>
      </w:r>
      <w:ins w:id="364" w:author="Thomas Huang" w:date="2016-03-25T09:48:00Z">
        <w:r w:rsidR="002C5344">
          <w:rPr>
            <w:rFonts w:ascii="Times New Roman" w:hAnsi="Times New Roman" w:cs="Times New Roman"/>
          </w:rPr>
          <w:t>--------</w:t>
        </w:r>
        <w:r w:rsidR="002C5344" w:rsidRPr="002C5344">
          <w:rPr>
            <w:rFonts w:ascii="Times New Roman" w:hAnsi="Times New Roman" w:cs="Times New Roman"/>
          </w:rPr>
          <w:t xml:space="preserve"> The frequency of SNP represents the evolutionary pressure on mature miRNA sites; the higher </w:t>
        </w:r>
        <w:r w:rsidR="002C5344" w:rsidRPr="002C5344">
          <w:rPr>
            <w:rFonts w:ascii="Times New Roman" w:hAnsi="Times New Roman" w:cs="Times New Roman" w:hint="eastAsia"/>
          </w:rPr>
          <w:t>the</w:t>
        </w:r>
        <w:r w:rsidR="002C5344" w:rsidRPr="002C5344">
          <w:rPr>
            <w:rFonts w:ascii="Times New Roman" w:hAnsi="Times New Roman" w:cs="Times New Roman"/>
          </w:rPr>
          <w:t xml:space="preserve"> SNP frequency, the lower the evolutionary pressure. So the SNP frequencies along the mature miRNA site, to some extent, implies the significance of each site in terms of target recognition. But this shall further be combined with the SNP distribution over the corresponding miRNA binding site of the target genes, then more </w:t>
        </w:r>
        <w:r w:rsidR="002C5344" w:rsidRPr="002C5344">
          <w:rPr>
            <w:rFonts w:ascii="Times New Roman" w:hAnsi="Times New Roman" w:cs="Times New Roman" w:hint="eastAsia"/>
          </w:rPr>
          <w:t xml:space="preserve">things including </w:t>
        </w:r>
        <w:r w:rsidR="002C5344" w:rsidRPr="002C5344">
          <w:rPr>
            <w:rFonts w:ascii="Times New Roman" w:hAnsi="Times New Roman" w:cs="Times New Roman"/>
          </w:rPr>
          <w:t>the co-evolution of miRNAs and their target genes will be revealed;</w:t>
        </w:r>
      </w:ins>
    </w:p>
    <w:p w14:paraId="49452527" w14:textId="13821988" w:rsidR="007344FF" w:rsidRDefault="007344FF" w:rsidP="005934E3">
      <w:pPr>
        <w:pStyle w:val="a3"/>
        <w:numPr>
          <w:ilvl w:val="0"/>
          <w:numId w:val="16"/>
        </w:numPr>
        <w:ind w:firstLineChars="0"/>
        <w:rPr>
          <w:rFonts w:ascii="Times New Roman" w:hAnsi="Times New Roman" w:cs="Times New Roman"/>
        </w:rPr>
      </w:pPr>
      <w:r>
        <w:rPr>
          <w:rFonts w:ascii="Times New Roman" w:hAnsi="Times New Roman" w:cs="Times New Roman"/>
        </w:rPr>
        <w:t xml:space="preserve">The haplotype serves as a connection between genotype and actual phenotype of rice accession, but in this stage, we cannot rashly come to any conclusion because the function of any miRNA is </w:t>
      </w:r>
      <w:del w:id="365" w:author="Mary" w:date="2016-03-22T10:29:00Z">
        <w:r w:rsidDel="008471C5">
          <w:rPr>
            <w:rFonts w:ascii="Times New Roman" w:hAnsi="Times New Roman" w:cs="Times New Roman" w:hint="eastAsia"/>
          </w:rPr>
          <w:delText>revealed</w:delText>
        </w:r>
      </w:del>
      <w:ins w:id="366" w:author="Mary" w:date="2016-03-22T10:29:00Z">
        <w:r w:rsidR="008471C5">
          <w:rPr>
            <w:rFonts w:ascii="Times New Roman" w:hAnsi="Times New Roman" w:cs="Times New Roman" w:hint="eastAsia"/>
          </w:rPr>
          <w:t>determined</w:t>
        </w:r>
      </w:ins>
      <w:r>
        <w:rPr>
          <w:rFonts w:ascii="Times New Roman" w:hAnsi="Times New Roman" w:cs="Times New Roman"/>
        </w:rPr>
        <w:t xml:space="preserve"> by its target gene;</w:t>
      </w:r>
    </w:p>
    <w:p w14:paraId="6FD44BF7" w14:textId="77777777" w:rsidR="007D3B68" w:rsidRDefault="007D3B68" w:rsidP="007D3B68">
      <w:pPr>
        <w:rPr>
          <w:rFonts w:ascii="Times New Roman" w:hAnsi="Times New Roman" w:cs="Times New Roman"/>
        </w:rPr>
      </w:pPr>
    </w:p>
    <w:p w14:paraId="66161158" w14:textId="77777777" w:rsidR="007D3B68" w:rsidRPr="007D3B68" w:rsidRDefault="007D3B68" w:rsidP="007D3B68">
      <w:pPr>
        <w:rPr>
          <w:rFonts w:ascii="Times New Roman" w:hAnsi="Times New Roman" w:cs="Times New Roman"/>
        </w:rPr>
      </w:pPr>
    </w:p>
    <w:p w14:paraId="45AF30A8" w14:textId="6CEA7332" w:rsidR="007D3B68" w:rsidRDefault="007D3B68" w:rsidP="005934E3">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1312" behindDoc="0" locked="0" layoutInCell="1" allowOverlap="1" wp14:anchorId="79524104" wp14:editId="63954065">
                <wp:simplePos x="0" y="0"/>
                <wp:positionH relativeFrom="column">
                  <wp:posOffset>0</wp:posOffset>
                </wp:positionH>
                <wp:positionV relativeFrom="paragraph">
                  <wp:posOffset>21590</wp:posOffset>
                </wp:positionV>
                <wp:extent cx="5943812" cy="1693"/>
                <wp:effectExtent l="0" t="25400" r="25400" b="49530"/>
                <wp:wrapNone/>
                <wp:docPr id="2" name="直线连接符 2"/>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w:pict>
              <v:line w14:anchorId="4A681001" id="_x76f4__x7ebf__x8fde__x63a5__x7b26__x0020_2"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A09Ut6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294840F8" w14:textId="4F434157" w:rsidR="005934E3" w:rsidRPr="00E563C1" w:rsidRDefault="005934E3" w:rsidP="005934E3">
      <w:pPr>
        <w:rPr>
          <w:rFonts w:ascii="Times New Roman" w:hAnsi="Times New Roman" w:cs="Times New Roman"/>
          <w:b/>
          <w:sz w:val="28"/>
        </w:rPr>
      </w:pPr>
      <w:r w:rsidRPr="00E563C1">
        <w:rPr>
          <w:rFonts w:ascii="Times New Roman" w:hAnsi="Times New Roman" w:cs="Times New Roman"/>
          <w:b/>
          <w:sz w:val="28"/>
        </w:rPr>
        <w:t xml:space="preserve">Part </w:t>
      </w:r>
      <w:r w:rsidR="003B010D">
        <w:rPr>
          <w:rFonts w:ascii="Times New Roman" w:hAnsi="Times New Roman" w:cs="Times New Roman"/>
          <w:b/>
          <w:sz w:val="28"/>
        </w:rPr>
        <w:fldChar w:fldCharType="begin"/>
      </w:r>
      <w:r w:rsidR="003B010D">
        <w:rPr>
          <w:rFonts w:ascii="Times New Roman" w:hAnsi="Times New Roman" w:cs="Times New Roman"/>
          <w:b/>
          <w:sz w:val="28"/>
        </w:rPr>
        <w:instrText xml:space="preserve"> = 3 \* ROMAN </w:instrText>
      </w:r>
      <w:r w:rsidR="003B010D">
        <w:rPr>
          <w:rFonts w:ascii="Times New Roman" w:hAnsi="Times New Roman" w:cs="Times New Roman"/>
          <w:b/>
          <w:sz w:val="28"/>
        </w:rPr>
        <w:fldChar w:fldCharType="separate"/>
      </w:r>
      <w:r w:rsidR="003B010D">
        <w:rPr>
          <w:rFonts w:ascii="Times New Roman" w:hAnsi="Times New Roman" w:cs="Times New Roman"/>
          <w:b/>
          <w:noProof/>
          <w:sz w:val="28"/>
        </w:rPr>
        <w:t>III</w:t>
      </w:r>
      <w:r w:rsidR="003B010D">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M</w:t>
      </w:r>
      <w:r w:rsidRPr="00E563C1">
        <w:rPr>
          <w:rFonts w:ascii="Times New Roman" w:hAnsi="Times New Roman" w:cs="Times New Roman"/>
          <w:b/>
          <w:sz w:val="28"/>
        </w:rPr>
        <w:t xml:space="preserve">iRNA </w:t>
      </w:r>
      <w:r w:rsidR="00FD2F1B">
        <w:rPr>
          <w:rFonts w:ascii="Times New Roman" w:hAnsi="Times New Roman" w:cs="Times New Roman"/>
          <w:b/>
          <w:sz w:val="28"/>
        </w:rPr>
        <w:t xml:space="preserve">target </w:t>
      </w:r>
      <w:del w:id="367" w:author="Mary" w:date="2016-03-22T10:53:00Z">
        <w:r w:rsidR="00FD2F1B" w:rsidDel="00891341">
          <w:rPr>
            <w:rFonts w:ascii="Times New Roman" w:hAnsi="Times New Roman" w:cs="Times New Roman" w:hint="eastAsia"/>
            <w:b/>
            <w:sz w:val="28"/>
          </w:rPr>
          <w:delText>collection</w:delText>
        </w:r>
      </w:del>
      <w:ins w:id="368" w:author="Mary" w:date="2016-03-22T10:53:00Z">
        <w:r w:rsidR="00891341">
          <w:rPr>
            <w:rFonts w:ascii="Times New Roman" w:hAnsi="Times New Roman" w:cs="Times New Roman" w:hint="eastAsia"/>
            <w:b/>
            <w:sz w:val="28"/>
          </w:rPr>
          <w:t>prediction</w:t>
        </w:r>
      </w:ins>
      <w:r w:rsidR="00FD2F1B">
        <w:rPr>
          <w:rFonts w:ascii="Times New Roman" w:hAnsi="Times New Roman" w:cs="Times New Roman"/>
          <w:b/>
          <w:sz w:val="28"/>
        </w:rPr>
        <w:t xml:space="preserve"> and </w:t>
      </w:r>
      <w:del w:id="369" w:author="Mary" w:date="2016-03-22T10:53:00Z">
        <w:r w:rsidR="007D3B68" w:rsidDel="00891341">
          <w:rPr>
            <w:rFonts w:ascii="Times New Roman" w:hAnsi="Times New Roman" w:cs="Times New Roman"/>
            <w:b/>
            <w:sz w:val="28"/>
          </w:rPr>
          <w:delText xml:space="preserve">biological relevancy </w:delText>
        </w:r>
      </w:del>
      <w:r w:rsidR="0001716C">
        <w:rPr>
          <w:rFonts w:ascii="Times New Roman" w:hAnsi="Times New Roman" w:cs="Times New Roman"/>
          <w:b/>
          <w:sz w:val="28"/>
        </w:rPr>
        <w:t>examination</w:t>
      </w:r>
      <w:r w:rsidR="00FD2F1B">
        <w:rPr>
          <w:rFonts w:ascii="Times New Roman" w:hAnsi="Times New Roman" w:cs="Times New Roman"/>
          <w:b/>
          <w:sz w:val="28"/>
        </w:rPr>
        <w:t xml:space="preserve"> </w:t>
      </w:r>
      <w:ins w:id="370" w:author="Mary" w:date="2016-03-22T10:53:00Z">
        <w:r w:rsidR="00891341">
          <w:rPr>
            <w:rFonts w:ascii="Times New Roman" w:hAnsi="Times New Roman" w:cs="Times New Roman"/>
            <w:b/>
            <w:sz w:val="28"/>
          </w:rPr>
          <w:t xml:space="preserve">biological relevancy </w:t>
        </w:r>
      </w:ins>
      <w:r w:rsidR="007D3B68">
        <w:rPr>
          <w:rFonts w:ascii="Times New Roman" w:hAnsi="Times New Roman" w:cs="Times New Roman"/>
          <w:b/>
          <w:sz w:val="28"/>
        </w:rPr>
        <w:t>(2015/11-2016/1</w:t>
      </w:r>
      <w:r w:rsidRPr="00E563C1">
        <w:rPr>
          <w:rFonts w:ascii="Times New Roman" w:hAnsi="Times New Roman" w:cs="Times New Roman"/>
          <w:b/>
          <w:sz w:val="28"/>
        </w:rPr>
        <w:t>)</w:t>
      </w:r>
    </w:p>
    <w:p w14:paraId="14B034CE" w14:textId="6A1FB5DB" w:rsidR="0001716C" w:rsidRDefault="007D3B68" w:rsidP="0001716C">
      <w:pPr>
        <w:rPr>
          <w:rFonts w:ascii="Times New Roman" w:hAnsi="Times New Roman" w:cs="Times New Roman"/>
        </w:rPr>
      </w:pPr>
      <w:r w:rsidRPr="0001716C">
        <w:rPr>
          <w:rFonts w:ascii="Times New Roman" w:hAnsi="Times New Roman" w:cs="Times New Roman"/>
          <w:b/>
          <w:i/>
        </w:rPr>
        <w:t>Note:</w:t>
      </w:r>
      <w:r>
        <w:rPr>
          <w:rFonts w:ascii="Times New Roman" w:hAnsi="Times New Roman" w:cs="Times New Roman"/>
        </w:rPr>
        <w:t xml:space="preserve"> </w:t>
      </w:r>
      <w:del w:id="371" w:author="Mary" w:date="2016-03-22T12:18:00Z">
        <w:r w:rsidDel="004E00D8">
          <w:rPr>
            <w:rFonts w:ascii="Times New Roman" w:hAnsi="Times New Roman" w:cs="Times New Roman"/>
          </w:rPr>
          <w:delText xml:space="preserve">Any approach </w:delText>
        </w:r>
      </w:del>
      <w:ins w:id="372" w:author="Mary" w:date="2016-03-22T12:18:00Z">
        <w:r w:rsidR="004E00D8">
          <w:rPr>
            <w:rFonts w:ascii="Times New Roman" w:hAnsi="Times New Roman" w:cs="Times New Roman"/>
          </w:rPr>
          <w:t>T</w:t>
        </w:r>
      </w:ins>
      <w:del w:id="373" w:author="Mary" w:date="2016-03-22T12:18:00Z">
        <w:r w:rsidDel="004E00D8">
          <w:rPr>
            <w:rFonts w:ascii="Times New Roman" w:hAnsi="Times New Roman" w:cs="Times New Roman"/>
          </w:rPr>
          <w:delText>t</w:delText>
        </w:r>
      </w:del>
      <w:r>
        <w:rPr>
          <w:rFonts w:ascii="Times New Roman" w:hAnsi="Times New Roman" w:cs="Times New Roman"/>
        </w:rPr>
        <w:t>o analyze the function of miRNAs</w:t>
      </w:r>
      <w:ins w:id="374" w:author="Mary" w:date="2016-03-22T12:19:00Z">
        <w:r w:rsidR="004E00D8">
          <w:rPr>
            <w:rFonts w:ascii="Times New Roman" w:hAnsi="Times New Roman" w:cs="Times New Roman"/>
          </w:rPr>
          <w:t>,</w:t>
        </w:r>
      </w:ins>
      <w:r>
        <w:rPr>
          <w:rFonts w:ascii="Times New Roman" w:hAnsi="Times New Roman" w:cs="Times New Roman"/>
        </w:rPr>
        <w:t xml:space="preserve"> </w:t>
      </w:r>
      <w:del w:id="375" w:author="Mary" w:date="2016-03-22T12:19:00Z">
        <w:r w:rsidDel="004E00D8">
          <w:rPr>
            <w:rFonts w:ascii="Times New Roman" w:hAnsi="Times New Roman" w:cs="Times New Roman"/>
          </w:rPr>
          <w:delText xml:space="preserve">cannot skip </w:delText>
        </w:r>
      </w:del>
      <w:r>
        <w:rPr>
          <w:rFonts w:ascii="Times New Roman" w:hAnsi="Times New Roman" w:cs="Times New Roman"/>
        </w:rPr>
        <w:t xml:space="preserve">the </w:t>
      </w:r>
      <w:r w:rsidR="0001716C">
        <w:rPr>
          <w:rFonts w:ascii="Times New Roman" w:hAnsi="Times New Roman" w:cs="Times New Roman"/>
        </w:rPr>
        <w:t>analysis of their target genes</w:t>
      </w:r>
      <w:ins w:id="376" w:author="Mary" w:date="2016-03-22T12:19:00Z">
        <w:r w:rsidR="004E00D8">
          <w:rPr>
            <w:rFonts w:ascii="Times New Roman" w:hAnsi="Times New Roman" w:cs="Times New Roman"/>
          </w:rPr>
          <w:t xml:space="preserve"> cannot be excluded</w:t>
        </w:r>
      </w:ins>
      <w:ins w:id="377" w:author="Mary" w:date="2016-03-22T11:00:00Z">
        <w:r w:rsidR="00891341">
          <w:rPr>
            <w:rFonts w:ascii="Times New Roman" w:hAnsi="Times New Roman" w:cs="Times New Roman" w:hint="eastAsia"/>
          </w:rPr>
          <w:t>.</w:t>
        </w:r>
      </w:ins>
      <w:ins w:id="378" w:author="Mary" w:date="2016-03-22T12:19:00Z">
        <w:r w:rsidR="004E00D8">
          <w:rPr>
            <w:rFonts w:ascii="Times New Roman" w:hAnsi="Times New Roman" w:cs="Times New Roman"/>
          </w:rPr>
          <w:t xml:space="preserve"> </w:t>
        </w:r>
        <w:r w:rsidR="004E00D8">
          <w:rPr>
            <w:rFonts w:ascii="Times New Roman" w:hAnsi="Times New Roman" w:cs="Times New Roman" w:hint="eastAsia"/>
          </w:rPr>
          <w:t>But</w:t>
        </w:r>
        <w:r w:rsidR="004E00D8">
          <w:rPr>
            <w:rFonts w:ascii="Times New Roman" w:hAnsi="Times New Roman" w:cs="Times New Roman"/>
          </w:rPr>
          <w:t xml:space="preserve"> it is impossible to dif</w:t>
        </w:r>
      </w:ins>
      <w:ins w:id="379" w:author="Mary" w:date="2016-03-22T12:20:00Z">
        <w:r w:rsidR="004E00D8">
          <w:rPr>
            <w:rFonts w:ascii="Times New Roman" w:hAnsi="Times New Roman" w:cs="Times New Roman"/>
          </w:rPr>
          <w:t>ferentiate biologically relevant targets</w:t>
        </w:r>
      </w:ins>
      <w:ins w:id="380" w:author="Mary" w:date="2016-03-22T12:29:00Z">
        <w:r w:rsidR="004E00D8">
          <w:rPr>
            <w:rFonts w:ascii="Times New Roman" w:hAnsi="Times New Roman" w:cs="Times New Roman"/>
          </w:rPr>
          <w:t xml:space="preserve"> from the rest</w:t>
        </w:r>
      </w:ins>
      <w:ins w:id="381" w:author="Mary" w:date="2016-03-22T12:20:00Z">
        <w:r w:rsidR="004E00D8">
          <w:rPr>
            <w:rFonts w:ascii="Times New Roman" w:hAnsi="Times New Roman" w:cs="Times New Roman"/>
          </w:rPr>
          <w:t xml:space="preserve"> by</w:t>
        </w:r>
      </w:ins>
      <w:ins w:id="382" w:author="Mary" w:date="2016-03-22T12:37:00Z">
        <w:r w:rsidR="002B6C9E">
          <w:rPr>
            <w:rFonts w:ascii="Times New Roman" w:hAnsi="Times New Roman" w:cs="Times New Roman"/>
          </w:rPr>
          <w:t xml:space="preserve"> </w:t>
        </w:r>
      </w:ins>
      <w:ins w:id="383" w:author="Mary" w:date="2016-03-22T12:56:00Z">
        <w:r w:rsidR="00FC2A09">
          <w:rPr>
            <w:rFonts w:ascii="Times New Roman" w:hAnsi="Times New Roman" w:cs="Times New Roman"/>
          </w:rPr>
          <w:t xml:space="preserve">simply </w:t>
        </w:r>
      </w:ins>
      <w:ins w:id="384" w:author="Mary" w:date="2016-03-22T12:37:00Z">
        <w:r w:rsidR="002B6C9E">
          <w:rPr>
            <w:rFonts w:ascii="Times New Roman" w:hAnsi="Times New Roman" w:cs="Times New Roman"/>
          </w:rPr>
          <w:t>comparing</w:t>
        </w:r>
      </w:ins>
      <w:ins w:id="385" w:author="Mary" w:date="2016-03-22T12:29:00Z">
        <w:r w:rsidR="002B6C9E">
          <w:rPr>
            <w:rFonts w:ascii="Times New Roman" w:hAnsi="Times New Roman" w:cs="Times New Roman"/>
          </w:rPr>
          <w:t xml:space="preserve"> complementarities</w:t>
        </w:r>
        <w:r w:rsidR="004E00D8">
          <w:rPr>
            <w:rFonts w:ascii="Times New Roman" w:hAnsi="Times New Roman" w:cs="Times New Roman"/>
          </w:rPr>
          <w:t>. A possible</w:t>
        </w:r>
      </w:ins>
      <w:ins w:id="386" w:author="Mary" w:date="2016-03-22T12:56:00Z">
        <w:r w:rsidR="00FC2A09">
          <w:rPr>
            <w:rFonts w:ascii="Times New Roman" w:hAnsi="Times New Roman" w:cs="Times New Roman"/>
          </w:rPr>
          <w:t xml:space="preserve"> helpful</w:t>
        </w:r>
      </w:ins>
      <w:ins w:id="387" w:author="Mary" w:date="2016-03-22T12:29:00Z">
        <w:r w:rsidR="004E00D8">
          <w:rPr>
            <w:rFonts w:ascii="Times New Roman" w:hAnsi="Times New Roman" w:cs="Times New Roman"/>
          </w:rPr>
          <w:t xml:space="preserve"> way to screen</w:t>
        </w:r>
        <w:r w:rsidR="008116C4">
          <w:rPr>
            <w:rFonts w:ascii="Times New Roman" w:hAnsi="Times New Roman" w:cs="Times New Roman"/>
          </w:rPr>
          <w:t xml:space="preserve"> targets with </w:t>
        </w:r>
      </w:ins>
      <w:ins w:id="388" w:author="Mary" w:date="2016-03-22T12:56:00Z">
        <w:r w:rsidR="00FC2A09">
          <w:rPr>
            <w:rFonts w:ascii="Times New Roman" w:hAnsi="Times New Roman" w:cs="Times New Roman"/>
          </w:rPr>
          <w:t xml:space="preserve">possible </w:t>
        </w:r>
      </w:ins>
      <w:ins w:id="389" w:author="Mary" w:date="2016-03-22T12:29:00Z">
        <w:r w:rsidR="008116C4">
          <w:rPr>
            <w:rFonts w:ascii="Times New Roman" w:hAnsi="Times New Roman" w:cs="Times New Roman"/>
          </w:rPr>
          <w:t>biological relevancy</w:t>
        </w:r>
      </w:ins>
      <w:ins w:id="390" w:author="Mary" w:date="2016-03-22T12:56:00Z">
        <w:r w:rsidR="00FC2A09">
          <w:rPr>
            <w:rFonts w:ascii="Times New Roman" w:hAnsi="Times New Roman" w:cs="Times New Roman"/>
          </w:rPr>
          <w:t xml:space="preserve"> is to</w:t>
        </w:r>
      </w:ins>
      <w:ins w:id="391" w:author="Mary" w:date="2016-03-22T12:29:00Z">
        <w:r w:rsidR="004E00D8">
          <w:rPr>
            <w:rFonts w:ascii="Times New Roman" w:hAnsi="Times New Roman" w:cs="Times New Roman"/>
          </w:rPr>
          <w:t>…..</w:t>
        </w:r>
      </w:ins>
      <w:ins w:id="392" w:author="Mary" w:date="2016-03-22T12:20:00Z">
        <w:r w:rsidR="004E00D8">
          <w:rPr>
            <w:rFonts w:ascii="Times New Roman" w:hAnsi="Times New Roman" w:cs="Times New Roman"/>
          </w:rPr>
          <w:t xml:space="preserve"> , </w:t>
        </w:r>
      </w:ins>
      <w:del w:id="393" w:author="Mary" w:date="2016-03-22T11:00:00Z">
        <w:r w:rsidR="0001716C" w:rsidDel="00891341">
          <w:rPr>
            <w:rFonts w:ascii="Times New Roman" w:hAnsi="Times New Roman" w:cs="Times New Roman"/>
          </w:rPr>
          <w:delText>.</w:delText>
        </w:r>
      </w:del>
      <w:r w:rsidR="0001716C" w:rsidRPr="0001716C">
        <w:rPr>
          <w:rFonts w:ascii="Times New Roman" w:hAnsi="Times New Roman" w:cs="Times New Roman"/>
        </w:rPr>
        <w:t xml:space="preserve"> </w:t>
      </w:r>
      <w:ins w:id="394" w:author="Mary" w:date="2016-03-22T12:37:00Z">
        <w:r w:rsidR="002B6C9E">
          <w:rPr>
            <w:rFonts w:ascii="Times New Roman" w:hAnsi="Times New Roman" w:cs="Times New Roman"/>
          </w:rPr>
          <w:t>It is thought that</w:t>
        </w:r>
      </w:ins>
      <w:ins w:id="395" w:author="Mary" w:date="2016-03-22T12:49:00Z">
        <w:r w:rsidR="00CE758F">
          <w:rPr>
            <w:rFonts w:ascii="Times New Roman" w:hAnsi="Times New Roman" w:cs="Times New Roman"/>
          </w:rPr>
          <w:t xml:space="preserve"> </w:t>
        </w:r>
      </w:ins>
      <w:del w:id="396" w:author="Mary" w:date="2016-03-22T11:00:00Z">
        <w:r w:rsidR="0001716C" w:rsidDel="00891341">
          <w:rPr>
            <w:rFonts w:ascii="Times New Roman" w:hAnsi="Times New Roman" w:cs="Times New Roman"/>
          </w:rPr>
          <w:delText>A</w:delText>
        </w:r>
      </w:del>
      <w:del w:id="397" w:author="Mary" w:date="2016-03-22T12:37:00Z">
        <w:r w:rsidR="0001716C" w:rsidDel="002B6C9E">
          <w:rPr>
            <w:rFonts w:ascii="Times New Roman" w:hAnsi="Times New Roman" w:cs="Times New Roman"/>
          </w:rPr>
          <w:delText xml:space="preserve">nd </w:delText>
        </w:r>
      </w:del>
      <w:del w:id="398" w:author="Mary" w:date="2016-03-22T12:39:00Z">
        <w:r w:rsidR="0001716C" w:rsidDel="00CE758F">
          <w:rPr>
            <w:rFonts w:ascii="Times New Roman" w:hAnsi="Times New Roman" w:cs="Times New Roman"/>
          </w:rPr>
          <w:delText>the negative</w:delText>
        </w:r>
      </w:del>
      <w:del w:id="399" w:author="Mary" w:date="2016-03-22T11:01:00Z">
        <w:r w:rsidR="0001716C" w:rsidDel="00891341">
          <w:rPr>
            <w:rFonts w:ascii="Times New Roman" w:hAnsi="Times New Roman" w:cs="Times New Roman"/>
          </w:rPr>
          <w:delText>ly</w:delText>
        </w:r>
      </w:del>
      <w:del w:id="400" w:author="Mary" w:date="2016-03-22T12:39:00Z">
        <w:r w:rsidR="0001716C" w:rsidDel="00CE758F">
          <w:rPr>
            <w:rFonts w:ascii="Times New Roman" w:hAnsi="Times New Roman" w:cs="Times New Roman"/>
          </w:rPr>
          <w:delText xml:space="preserve"> </w:delText>
        </w:r>
      </w:del>
      <w:del w:id="401" w:author="Mary" w:date="2016-03-22T11:01:00Z">
        <w:r w:rsidR="00586009" w:rsidDel="00891341">
          <w:rPr>
            <w:rFonts w:ascii="Times New Roman" w:hAnsi="Times New Roman" w:cs="Times New Roman"/>
          </w:rPr>
          <w:delText xml:space="preserve">expression </w:delText>
        </w:r>
      </w:del>
      <w:del w:id="402" w:author="Mary" w:date="2016-03-22T12:39:00Z">
        <w:r w:rsidR="0001716C" w:rsidDel="00CE758F">
          <w:rPr>
            <w:rFonts w:ascii="Times New Roman" w:hAnsi="Times New Roman" w:cs="Times New Roman"/>
          </w:rPr>
          <w:delText xml:space="preserve">correlation </w:delText>
        </w:r>
      </w:del>
      <w:del w:id="403" w:author="Mary" w:date="2016-03-22T11:01:00Z">
        <w:r w:rsidR="0001716C" w:rsidDel="00891341">
          <w:rPr>
            <w:rFonts w:ascii="Times New Roman" w:hAnsi="Times New Roman" w:cs="Times New Roman" w:hint="eastAsia"/>
          </w:rPr>
          <w:delText>of</w:delText>
        </w:r>
      </w:del>
      <w:del w:id="404" w:author="Mary" w:date="2016-03-22T12:39:00Z">
        <w:r w:rsidR="0001716C" w:rsidDel="002B6C9E">
          <w:rPr>
            <w:rFonts w:ascii="Times New Roman" w:hAnsi="Times New Roman" w:cs="Times New Roman"/>
          </w:rPr>
          <w:delText xml:space="preserve"> </w:delText>
        </w:r>
      </w:del>
      <w:ins w:id="405" w:author="Mary" w:date="2016-03-22T12:40:00Z">
        <w:r w:rsidR="00CE758F">
          <w:rPr>
            <w:rFonts w:ascii="Times New Roman" w:hAnsi="Times New Roman" w:cs="Times New Roman"/>
          </w:rPr>
          <w:t xml:space="preserve">the expression of </w:t>
        </w:r>
      </w:ins>
      <w:r w:rsidR="0001716C">
        <w:rPr>
          <w:rFonts w:ascii="Times New Roman" w:hAnsi="Times New Roman" w:cs="Times New Roman"/>
        </w:rPr>
        <w:t>miRNA</w:t>
      </w:r>
      <w:ins w:id="406" w:author="Mary" w:date="2016-03-22T12:40:00Z">
        <w:r w:rsidR="00CE758F">
          <w:rPr>
            <w:rFonts w:ascii="Times New Roman" w:hAnsi="Times New Roman" w:cs="Times New Roman"/>
          </w:rPr>
          <w:t>s</w:t>
        </w:r>
      </w:ins>
      <w:r w:rsidR="0001716C">
        <w:rPr>
          <w:rFonts w:ascii="Times New Roman" w:hAnsi="Times New Roman" w:cs="Times New Roman"/>
        </w:rPr>
        <w:t xml:space="preserve"> and</w:t>
      </w:r>
      <w:ins w:id="407" w:author="Mary" w:date="2016-03-22T12:40:00Z">
        <w:r w:rsidR="00CE758F">
          <w:rPr>
            <w:rFonts w:ascii="Times New Roman" w:hAnsi="Times New Roman" w:cs="Times New Roman"/>
          </w:rPr>
          <w:t xml:space="preserve"> co</w:t>
        </w:r>
        <w:r w:rsidR="00CE758F">
          <w:rPr>
            <w:rFonts w:ascii="Times New Roman" w:hAnsi="Times New Roman" w:cs="Times New Roman" w:hint="eastAsia"/>
          </w:rPr>
          <w:t>g</w:t>
        </w:r>
        <w:r w:rsidR="00CE758F">
          <w:rPr>
            <w:rFonts w:ascii="Times New Roman" w:hAnsi="Times New Roman" w:cs="Times New Roman"/>
          </w:rPr>
          <w:t>nate</w:t>
        </w:r>
      </w:ins>
      <w:r w:rsidR="0001716C">
        <w:rPr>
          <w:rFonts w:ascii="Times New Roman" w:hAnsi="Times New Roman" w:cs="Times New Roman"/>
        </w:rPr>
        <w:t xml:space="preserve"> target gene</w:t>
      </w:r>
      <w:ins w:id="408" w:author="Mary" w:date="2016-03-22T12:49:00Z">
        <w:r w:rsidR="00CE758F">
          <w:rPr>
            <w:rFonts w:ascii="Times New Roman" w:hAnsi="Times New Roman" w:cs="Times New Roman" w:hint="eastAsia"/>
          </w:rPr>
          <w:t>s</w:t>
        </w:r>
      </w:ins>
      <w:ins w:id="409" w:author="Mary" w:date="2016-03-22T11:01:00Z">
        <w:r w:rsidR="00891341">
          <w:rPr>
            <w:rFonts w:ascii="Times New Roman" w:hAnsi="Times New Roman" w:cs="Times New Roman"/>
          </w:rPr>
          <w:t xml:space="preserve"> </w:t>
        </w:r>
      </w:ins>
      <w:ins w:id="410" w:author="Mary" w:date="2016-03-22T12:40:00Z">
        <w:r w:rsidR="00CE758F">
          <w:rPr>
            <w:rFonts w:ascii="Times New Roman" w:hAnsi="Times New Roman" w:cs="Times New Roman" w:hint="eastAsia"/>
          </w:rPr>
          <w:t>which</w:t>
        </w:r>
        <w:r w:rsidR="00CE758F">
          <w:rPr>
            <w:rFonts w:ascii="Times New Roman" w:hAnsi="Times New Roman" w:cs="Times New Roman"/>
          </w:rPr>
          <w:t xml:space="preserve"> </w:t>
        </w:r>
        <w:r w:rsidR="00CE758F">
          <w:rPr>
            <w:rFonts w:ascii="Times New Roman" w:hAnsi="Times New Roman" w:cs="Times New Roman" w:hint="eastAsia"/>
          </w:rPr>
          <w:t>are</w:t>
        </w:r>
        <w:r w:rsidR="00CE758F">
          <w:rPr>
            <w:rFonts w:ascii="Times New Roman" w:hAnsi="Times New Roman" w:cs="Times New Roman"/>
          </w:rPr>
          <w:t xml:space="preserve"> </w:t>
        </w:r>
        <w:r w:rsidR="00CE758F">
          <w:rPr>
            <w:rFonts w:ascii="Times New Roman" w:hAnsi="Times New Roman" w:cs="Times New Roman" w:hint="eastAsia"/>
          </w:rPr>
          <w:t>biologically</w:t>
        </w:r>
      </w:ins>
      <w:ins w:id="411" w:author="Mary" w:date="2016-03-22T12:49:00Z">
        <w:r w:rsidR="00CE758F">
          <w:rPr>
            <w:rFonts w:ascii="Times New Roman" w:hAnsi="Times New Roman" w:cs="Times New Roman"/>
          </w:rPr>
          <w:t xml:space="preserve"> relevant should be in negative correlation</w:t>
        </w:r>
      </w:ins>
      <w:ins w:id="412" w:author="Mary" w:date="2016-03-22T12:40:00Z">
        <w:r w:rsidR="00CE758F">
          <w:rPr>
            <w:rFonts w:ascii="Times New Roman" w:hAnsi="Times New Roman" w:cs="Times New Roman"/>
          </w:rPr>
          <w:t xml:space="preserve"> </w:t>
        </w:r>
      </w:ins>
      <w:del w:id="413" w:author="Mary" w:date="2016-03-22T11:01:00Z">
        <w:r w:rsidR="0001716C" w:rsidDel="00891341">
          <w:rPr>
            <w:rFonts w:ascii="Times New Roman" w:hAnsi="Times New Roman" w:cs="Times New Roman"/>
          </w:rPr>
          <w:delText xml:space="preserve"> </w:delText>
        </w:r>
      </w:del>
      <w:del w:id="414" w:author="Mary" w:date="2016-03-22T12:56:00Z">
        <w:r w:rsidR="0001716C" w:rsidDel="00FC2A09">
          <w:rPr>
            <w:rFonts w:ascii="Times New Roman" w:hAnsi="Times New Roman" w:cs="Times New Roman"/>
          </w:rPr>
          <w:delText>is thought to be the indicator of biological relevancy of putative target genes</w:delText>
        </w:r>
      </w:del>
      <w:r w:rsidR="0001716C">
        <w:rPr>
          <w:rFonts w:ascii="Times New Roman" w:hAnsi="Times New Roman" w:cs="Times New Roman"/>
        </w:rPr>
        <w:t>.</w:t>
      </w:r>
    </w:p>
    <w:p w14:paraId="2E262DB0" w14:textId="09B3751C" w:rsidR="00586009" w:rsidRDefault="00586009" w:rsidP="0001716C">
      <w:pPr>
        <w:rPr>
          <w:rFonts w:ascii="Times New Roman" w:hAnsi="Times New Roman" w:cs="Times New Roman"/>
        </w:rPr>
      </w:pPr>
      <w:r>
        <w:rPr>
          <w:rFonts w:ascii="Times New Roman" w:hAnsi="Times New Roman" w:cs="Times New Roman"/>
        </w:rPr>
        <w:t>In this part, we mainly focus on the conserved miRNAs.</w:t>
      </w:r>
    </w:p>
    <w:p w14:paraId="24813A50" w14:textId="455858C3" w:rsidR="005934E3" w:rsidRDefault="005934E3" w:rsidP="005934E3">
      <w:pPr>
        <w:rPr>
          <w:rFonts w:ascii="Times New Roman" w:hAnsi="Times New Roman" w:cs="Times New Roman"/>
        </w:rPr>
      </w:pPr>
    </w:p>
    <w:p w14:paraId="56E25EB6" w14:textId="06D4F21E" w:rsidR="0001716C" w:rsidRDefault="0001716C" w:rsidP="005934E3">
      <w:pPr>
        <w:rPr>
          <w:rFonts w:ascii="Times New Roman" w:hAnsi="Times New Roman" w:cs="Times New Roman"/>
        </w:rPr>
      </w:pPr>
      <w:r w:rsidRPr="0001716C">
        <w:rPr>
          <w:rFonts w:ascii="Times New Roman" w:hAnsi="Times New Roman" w:cs="Times New Roman"/>
          <w:b/>
          <w:i/>
        </w:rPr>
        <w:t>Aim:</w:t>
      </w:r>
      <w:r>
        <w:rPr>
          <w:rFonts w:ascii="Times New Roman" w:hAnsi="Times New Roman" w:cs="Times New Roman"/>
        </w:rPr>
        <w:t xml:space="preserve"> Collect miRNA target through bioinformatics prediction and experimentally validation, then filter the target gene dataset with their expression correlation. </w:t>
      </w:r>
    </w:p>
    <w:p w14:paraId="0CA6CF0E" w14:textId="77777777" w:rsidR="005934E3" w:rsidRDefault="005934E3" w:rsidP="005934E3">
      <w:pPr>
        <w:rPr>
          <w:rFonts w:ascii="Times New Roman" w:hAnsi="Times New Roman" w:cs="Times New Roman"/>
        </w:rPr>
      </w:pPr>
    </w:p>
    <w:p w14:paraId="74411890" w14:textId="0475F111" w:rsidR="00586009" w:rsidRPr="0001716C" w:rsidRDefault="003B010D" w:rsidP="00586009">
      <w:pPr>
        <w:rPr>
          <w:rFonts w:ascii="Times New Roman" w:hAnsi="Times New Roman" w:cs="Times New Roman"/>
          <w:b/>
          <w:i/>
        </w:rPr>
      </w:pPr>
      <w:r>
        <w:rPr>
          <w:rFonts w:ascii="Times New Roman" w:hAnsi="Times New Roman" w:cs="Times New Roman"/>
          <w:b/>
          <w:i/>
        </w:rPr>
        <w:t>Analysis Procedure</w:t>
      </w:r>
      <w:r w:rsidR="00586009" w:rsidRPr="0001716C">
        <w:rPr>
          <w:rFonts w:ascii="Times New Roman" w:hAnsi="Times New Roman" w:cs="Times New Roman"/>
          <w:b/>
          <w:i/>
        </w:rPr>
        <w:t>:</w:t>
      </w:r>
    </w:p>
    <w:p w14:paraId="6317344A" w14:textId="455377C2" w:rsidR="007675A7" w:rsidRDefault="00586009" w:rsidP="00586009">
      <w:pPr>
        <w:pStyle w:val="a3"/>
        <w:numPr>
          <w:ilvl w:val="0"/>
          <w:numId w:val="17"/>
        </w:numPr>
        <w:ind w:firstLineChars="0"/>
        <w:rPr>
          <w:rFonts w:ascii="Times New Roman" w:hAnsi="Times New Roman" w:cs="Times New Roman"/>
        </w:rPr>
      </w:pPr>
      <w:commentRangeStart w:id="415"/>
      <w:commentRangeStart w:id="416"/>
      <w:r>
        <w:rPr>
          <w:rFonts w:ascii="Times New Roman" w:hAnsi="Times New Roman" w:cs="Times New Roman"/>
        </w:rPr>
        <w:t>Collection</w:t>
      </w:r>
      <w:commentRangeEnd w:id="415"/>
      <w:r w:rsidR="00F16A18">
        <w:rPr>
          <w:rStyle w:val="a7"/>
        </w:rPr>
        <w:commentReference w:id="415"/>
      </w:r>
      <w:commentRangeEnd w:id="416"/>
      <w:r w:rsidR="00F16A18">
        <w:rPr>
          <w:rStyle w:val="a7"/>
        </w:rPr>
        <w:commentReference w:id="416"/>
      </w:r>
      <w:r>
        <w:rPr>
          <w:rFonts w:ascii="Times New Roman" w:hAnsi="Times New Roman" w:cs="Times New Roman"/>
        </w:rPr>
        <w:t xml:space="preserve"> of miRNA targets:</w:t>
      </w:r>
    </w:p>
    <w:p w14:paraId="4B5E3BBA" w14:textId="24B45FF3" w:rsidR="00586009" w:rsidRPr="00586009" w:rsidRDefault="00586009" w:rsidP="00586009">
      <w:pPr>
        <w:pStyle w:val="a3"/>
        <w:numPr>
          <w:ilvl w:val="1"/>
          <w:numId w:val="17"/>
        </w:numPr>
        <w:ind w:firstLineChars="0"/>
        <w:rPr>
          <w:rFonts w:ascii="Times New Roman" w:hAnsi="Times New Roman" w:cs="Times New Roman"/>
        </w:rPr>
      </w:pPr>
      <w:r>
        <w:rPr>
          <w:rFonts w:ascii="Times New Roman" w:hAnsi="Times New Roman" w:cs="Times New Roman"/>
        </w:rPr>
        <w:t>Experimentally</w:t>
      </w:r>
      <w:ins w:id="417" w:author="Mary" w:date="2016-03-22T13:31:00Z">
        <w:r w:rsidR="00F16A18">
          <w:rPr>
            <w:rFonts w:ascii="Times New Roman" w:hAnsi="Times New Roman" w:cs="Times New Roman"/>
          </w:rPr>
          <w:t xml:space="preserve"> </w:t>
        </w:r>
      </w:ins>
      <w:del w:id="418" w:author="Mary" w:date="2016-03-22T13:31:00Z">
        <w:r w:rsidDel="00F16A18">
          <w:rPr>
            <w:rFonts w:ascii="Times New Roman" w:hAnsi="Times New Roman" w:cs="Times New Roman"/>
          </w:rPr>
          <w:delText xml:space="preserve"> </w:delText>
        </w:r>
      </w:del>
      <w:r>
        <w:rPr>
          <w:rFonts w:ascii="Times New Roman" w:hAnsi="Times New Roman" w:cs="Times New Roman"/>
        </w:rPr>
        <w:t xml:space="preserve">validated targets are collected from the paper </w:t>
      </w:r>
      <w:del w:id="419" w:author="Mary" w:date="2016-03-22T13:29:00Z">
        <w:r w:rsidDel="00F16A18">
          <w:rPr>
            <w:rFonts w:ascii="Times New Roman" w:hAnsi="Times New Roman" w:cs="Times New Roman"/>
          </w:rPr>
          <w:delText xml:space="preserve">titled </w:delText>
        </w:r>
      </w:del>
      <w:r w:rsidRPr="00586009">
        <w:rPr>
          <w:rFonts w:ascii="Times New Roman" w:hAnsi="Times New Roman" w:cs="Times New Roman"/>
        </w:rPr>
        <w:t>"Transcriptome-wide identificat</w:t>
      </w:r>
      <w:r>
        <w:rPr>
          <w:rFonts w:ascii="Times New Roman" w:hAnsi="Times New Roman" w:cs="Times New Roman"/>
        </w:rPr>
        <w:t>ion of microRNA targets in rice</w:t>
      </w:r>
      <w:r w:rsidRPr="00586009">
        <w:rPr>
          <w:rFonts w:ascii="Times New Roman" w:hAnsi="Times New Roman" w:cs="Times New Roman"/>
        </w:rPr>
        <w:t>"</w:t>
      </w:r>
      <w:r>
        <w:rPr>
          <w:rFonts w:ascii="Times New Roman" w:hAnsi="Times New Roman" w:cs="Times New Roman"/>
        </w:rPr>
        <w:t xml:space="preserve">, and </w:t>
      </w:r>
      <w:del w:id="420" w:author="Mary" w:date="2016-03-22T13:29:00Z">
        <w:r w:rsidDel="00F16A18">
          <w:rPr>
            <w:rFonts w:ascii="Times New Roman" w:hAnsi="Times New Roman" w:cs="Times New Roman"/>
          </w:rPr>
          <w:delText xml:space="preserve">here </w:delText>
        </w:r>
      </w:del>
      <w:r>
        <w:rPr>
          <w:rFonts w:ascii="Times New Roman" w:hAnsi="Times New Roman" w:cs="Times New Roman"/>
        </w:rPr>
        <w:t>th</w:t>
      </w:r>
      <w:del w:id="421" w:author="Mary" w:date="2016-03-22T13:29:00Z">
        <w:r w:rsidDel="00F16A18">
          <w:rPr>
            <w:rFonts w:ascii="Times New Roman" w:hAnsi="Times New Roman" w:cs="Times New Roman"/>
          </w:rPr>
          <w:delText xml:space="preserve">is </w:delText>
        </w:r>
      </w:del>
      <w:ins w:id="422" w:author="Mary" w:date="2016-03-22T13:29:00Z">
        <w:r w:rsidR="00F16A18">
          <w:rPr>
            <w:rFonts w:ascii="Times New Roman" w:hAnsi="Times New Roman" w:cs="Times New Roman"/>
          </w:rPr>
          <w:t xml:space="preserve">e corresponding </w:t>
        </w:r>
      </w:ins>
      <w:del w:id="423" w:author="Mary" w:date="2016-03-22T13:32:00Z">
        <w:r w:rsidDel="00F16A18">
          <w:rPr>
            <w:rFonts w:ascii="Times New Roman" w:hAnsi="Times New Roman" w:cs="Times New Roman"/>
          </w:rPr>
          <w:delText>datase</w:delText>
        </w:r>
      </w:del>
      <w:ins w:id="424" w:author="Mary" w:date="2016-03-22T13:32:00Z">
        <w:r w:rsidR="00F16A18">
          <w:rPr>
            <w:rFonts w:ascii="Times New Roman" w:hAnsi="Times New Roman" w:cs="Times New Roman"/>
          </w:rPr>
          <w:t>genes with clear degradome signal</w:t>
        </w:r>
      </w:ins>
      <w:del w:id="425" w:author="Mary" w:date="2016-03-22T13:32:00Z">
        <w:r w:rsidDel="00F16A18">
          <w:rPr>
            <w:rFonts w:ascii="Times New Roman" w:hAnsi="Times New Roman" w:cs="Times New Roman"/>
          </w:rPr>
          <w:delText>t</w:delText>
        </w:r>
      </w:del>
      <w:r>
        <w:rPr>
          <w:rFonts w:ascii="Times New Roman" w:hAnsi="Times New Roman" w:cs="Times New Roman"/>
        </w:rPr>
        <w:t xml:space="preserve"> </w:t>
      </w:r>
      <w:ins w:id="426" w:author="Mary" w:date="2016-03-22T13:32:00Z">
        <w:r w:rsidR="00F16A18">
          <w:rPr>
            <w:rFonts w:ascii="Times New Roman" w:hAnsi="Times New Roman" w:cs="Times New Roman"/>
          </w:rPr>
          <w:t>are</w:t>
        </w:r>
      </w:ins>
      <w:del w:id="427" w:author="Mary" w:date="2016-03-22T13:32:00Z">
        <w:r w:rsidDel="00F16A18">
          <w:rPr>
            <w:rFonts w:ascii="Times New Roman" w:hAnsi="Times New Roman" w:cs="Times New Roman"/>
          </w:rPr>
          <w:delText>is</w:delText>
        </w:r>
      </w:del>
      <w:r>
        <w:rPr>
          <w:rFonts w:ascii="Times New Roman" w:hAnsi="Times New Roman" w:cs="Times New Roman"/>
        </w:rPr>
        <w:t xml:space="preserve"> taken as </w:t>
      </w:r>
      <w:del w:id="428" w:author="Mary" w:date="2016-03-22T13:31:00Z">
        <w:r w:rsidDel="00F16A18">
          <w:rPr>
            <w:rFonts w:ascii="Times New Roman" w:hAnsi="Times New Roman" w:cs="Times New Roman"/>
          </w:rPr>
          <w:delText xml:space="preserve">the </w:delText>
        </w:r>
      </w:del>
      <w:r>
        <w:rPr>
          <w:rFonts w:ascii="Times New Roman" w:hAnsi="Times New Roman" w:cs="Times New Roman"/>
        </w:rPr>
        <w:t>true, biologically relevant targ</w:t>
      </w:r>
      <w:ins w:id="429" w:author="Mary" w:date="2016-03-22T13:32:00Z">
        <w:r w:rsidR="00F16A18">
          <w:rPr>
            <w:rFonts w:ascii="Times New Roman" w:hAnsi="Times New Roman" w:cs="Times New Roman"/>
          </w:rPr>
          <w:t>ets.</w:t>
        </w:r>
      </w:ins>
      <w:del w:id="430" w:author="Mary" w:date="2016-03-22T13:32:00Z">
        <w:r w:rsidDel="00F16A18">
          <w:rPr>
            <w:rFonts w:ascii="Times New Roman" w:hAnsi="Times New Roman" w:cs="Times New Roman"/>
          </w:rPr>
          <w:delText>et gene set;</w:delText>
        </w:r>
      </w:del>
    </w:p>
    <w:p w14:paraId="0E3C9602" w14:textId="052DA564" w:rsidR="00586009" w:rsidRPr="00DE43C9" w:rsidRDefault="00CF3654" w:rsidP="00586009">
      <w:pPr>
        <w:pStyle w:val="a3"/>
        <w:numPr>
          <w:ilvl w:val="1"/>
          <w:numId w:val="17"/>
        </w:numPr>
        <w:ind w:firstLineChars="0"/>
        <w:rPr>
          <w:rFonts w:ascii="Times New Roman" w:hAnsi="Times New Roman" w:cs="Times New Roman"/>
          <w:strike/>
          <w:rPrChange w:id="431" w:author="Thomas Huang" w:date="2016-03-25T09:59:00Z">
            <w:rPr>
              <w:rFonts w:ascii="Times New Roman" w:hAnsi="Times New Roman" w:cs="Times New Roman"/>
            </w:rPr>
          </w:rPrChange>
        </w:rPr>
      </w:pPr>
      <w:commentRangeStart w:id="432"/>
      <w:r w:rsidRPr="00DE43C9">
        <w:rPr>
          <w:rFonts w:ascii="Times New Roman" w:hAnsi="Times New Roman" w:cs="Times New Roman"/>
          <w:strike/>
          <w:rPrChange w:id="433" w:author="Thomas Huang" w:date="2016-03-25T09:59:00Z">
            <w:rPr>
              <w:rFonts w:ascii="Times New Roman" w:hAnsi="Times New Roman" w:cs="Times New Roman"/>
            </w:rPr>
          </w:rPrChange>
        </w:rPr>
        <w:t xml:space="preserve">Bioinformatics approach: </w:t>
      </w:r>
      <w:r w:rsidR="00586009" w:rsidRPr="00DE43C9">
        <w:rPr>
          <w:rFonts w:ascii="Times New Roman" w:hAnsi="Times New Roman" w:cs="Times New Roman"/>
          <w:strike/>
          <w:rPrChange w:id="434" w:author="Thomas Huang" w:date="2016-03-25T09:59:00Z">
            <w:rPr>
              <w:rFonts w:ascii="Times New Roman" w:hAnsi="Times New Roman" w:cs="Times New Roman"/>
            </w:rPr>
          </w:rPrChange>
        </w:rPr>
        <w:t xml:space="preserve">Using </w:t>
      </w:r>
      <w:r w:rsidR="00586009" w:rsidRPr="00DE43C9">
        <w:rPr>
          <w:rFonts w:ascii="Times New Roman" w:hAnsi="Times New Roman" w:cs="Times New Roman"/>
          <w:i/>
          <w:strike/>
          <w:rPrChange w:id="435" w:author="Thomas Huang" w:date="2016-03-25T09:59:00Z">
            <w:rPr>
              <w:rFonts w:ascii="Times New Roman" w:hAnsi="Times New Roman" w:cs="Times New Roman"/>
              <w:i/>
            </w:rPr>
          </w:rPrChange>
        </w:rPr>
        <w:t>psRNATarget</w:t>
      </w:r>
      <w:r w:rsidR="00586009" w:rsidRPr="00DE43C9">
        <w:rPr>
          <w:rFonts w:ascii="Times New Roman" w:hAnsi="Times New Roman" w:cs="Times New Roman"/>
          <w:strike/>
          <w:rPrChange w:id="436" w:author="Thomas Huang" w:date="2016-03-25T09:59:00Z">
            <w:rPr>
              <w:rFonts w:ascii="Times New Roman" w:hAnsi="Times New Roman" w:cs="Times New Roman"/>
            </w:rPr>
          </w:rPrChange>
        </w:rPr>
        <w:t xml:space="preserve"> web server adopting the </w:t>
      </w:r>
      <w:commentRangeStart w:id="437"/>
      <w:r w:rsidR="00586009" w:rsidRPr="00DE43C9">
        <w:rPr>
          <w:rFonts w:ascii="Times New Roman" w:hAnsi="Times New Roman" w:cs="Times New Roman"/>
          <w:strike/>
          <w:rPrChange w:id="438" w:author="Thomas Huang" w:date="2016-03-25T09:59:00Z">
            <w:rPr>
              <w:rFonts w:ascii="Times New Roman" w:hAnsi="Times New Roman" w:cs="Times New Roman"/>
            </w:rPr>
          </w:rPrChange>
        </w:rPr>
        <w:t xml:space="preserve">default parameter </w:t>
      </w:r>
      <w:commentRangeEnd w:id="437"/>
      <w:r w:rsidR="00F16A18" w:rsidRPr="00DE43C9">
        <w:rPr>
          <w:rStyle w:val="a7"/>
          <w:strike/>
          <w:rPrChange w:id="439" w:author="Thomas Huang" w:date="2016-03-25T09:59:00Z">
            <w:rPr>
              <w:rStyle w:val="a7"/>
            </w:rPr>
          </w:rPrChange>
        </w:rPr>
        <w:commentReference w:id="437"/>
      </w:r>
      <w:r w:rsidR="00586009" w:rsidRPr="00DE43C9">
        <w:rPr>
          <w:rFonts w:ascii="Times New Roman" w:hAnsi="Times New Roman" w:cs="Times New Roman"/>
          <w:strike/>
          <w:rPrChange w:id="440" w:author="Thomas Huang" w:date="2016-03-25T09:59:00Z">
            <w:rPr>
              <w:rFonts w:ascii="Times New Roman" w:hAnsi="Times New Roman" w:cs="Times New Roman"/>
            </w:rPr>
          </w:rPrChange>
        </w:rPr>
        <w:t xml:space="preserve">to predict targets for all </w:t>
      </w:r>
      <w:del w:id="441" w:author="Mary" w:date="2016-03-22T13:37:00Z">
        <w:r w:rsidR="00586009" w:rsidRPr="00DE43C9" w:rsidDel="00F16A18">
          <w:rPr>
            <w:rFonts w:ascii="Times New Roman" w:hAnsi="Times New Roman" w:cs="Times New Roman"/>
            <w:strike/>
            <w:rPrChange w:id="442" w:author="Thomas Huang" w:date="2016-03-25T09:59:00Z">
              <w:rPr>
                <w:rFonts w:ascii="Times New Roman" w:hAnsi="Times New Roman" w:cs="Times New Roman"/>
              </w:rPr>
            </w:rPrChange>
          </w:rPr>
          <w:delText xml:space="preserve">the </w:delText>
        </w:r>
      </w:del>
      <w:r w:rsidR="00586009" w:rsidRPr="00DE43C9">
        <w:rPr>
          <w:rFonts w:ascii="Times New Roman" w:hAnsi="Times New Roman" w:cs="Times New Roman"/>
          <w:strike/>
          <w:rPrChange w:id="443" w:author="Thomas Huang" w:date="2016-03-25T09:59:00Z">
            <w:rPr>
              <w:rFonts w:ascii="Times New Roman" w:hAnsi="Times New Roman" w:cs="Times New Roman"/>
            </w:rPr>
          </w:rPrChange>
        </w:rPr>
        <w:t>conserved miRNAs;</w:t>
      </w:r>
    </w:p>
    <w:p w14:paraId="27247B8B" w14:textId="1664263C" w:rsidR="00CF3654" w:rsidRPr="00DE43C9" w:rsidRDefault="00CF3654" w:rsidP="00586009">
      <w:pPr>
        <w:pStyle w:val="a3"/>
        <w:numPr>
          <w:ilvl w:val="1"/>
          <w:numId w:val="17"/>
        </w:numPr>
        <w:ind w:firstLineChars="0"/>
        <w:rPr>
          <w:ins w:id="444" w:author="Thomas Huang" w:date="2016-03-25T09:49:00Z"/>
          <w:rFonts w:ascii="Times New Roman" w:hAnsi="Times New Roman" w:cs="Times New Roman"/>
          <w:strike/>
          <w:rPrChange w:id="445" w:author="Thomas Huang" w:date="2016-03-25T09:59:00Z">
            <w:rPr>
              <w:ins w:id="446" w:author="Thomas Huang" w:date="2016-03-25T09:49:00Z"/>
              <w:rFonts w:ascii="Times New Roman" w:hAnsi="Times New Roman" w:cs="Times New Roman"/>
            </w:rPr>
          </w:rPrChange>
        </w:rPr>
      </w:pPr>
      <w:r w:rsidRPr="00DE43C9">
        <w:rPr>
          <w:rFonts w:ascii="Times New Roman" w:hAnsi="Times New Roman" w:cs="Times New Roman"/>
          <w:strike/>
          <w:rPrChange w:id="447" w:author="Thomas Huang" w:date="2016-03-25T09:59:00Z">
            <w:rPr>
              <w:rFonts w:ascii="Times New Roman" w:hAnsi="Times New Roman" w:cs="Times New Roman"/>
            </w:rPr>
          </w:rPrChange>
        </w:rPr>
        <w:t xml:space="preserve">To </w:t>
      </w:r>
      <w:r w:rsidR="009C103E" w:rsidRPr="00DE43C9">
        <w:rPr>
          <w:rFonts w:ascii="Times New Roman" w:hAnsi="Times New Roman" w:cs="Times New Roman"/>
          <w:strike/>
          <w:rPrChange w:id="448" w:author="Thomas Huang" w:date="2016-03-25T09:59:00Z">
            <w:rPr>
              <w:rFonts w:ascii="Times New Roman" w:hAnsi="Times New Roman" w:cs="Times New Roman"/>
            </w:rPr>
          </w:rPrChange>
        </w:rPr>
        <w:t>predict</w:t>
      </w:r>
      <w:r w:rsidRPr="00DE43C9">
        <w:rPr>
          <w:rFonts w:ascii="Times New Roman" w:hAnsi="Times New Roman" w:cs="Times New Roman"/>
          <w:strike/>
          <w:rPrChange w:id="449" w:author="Thomas Huang" w:date="2016-03-25T09:59:00Z">
            <w:rPr>
              <w:rFonts w:ascii="Times New Roman" w:hAnsi="Times New Roman" w:cs="Times New Roman"/>
            </w:rPr>
          </w:rPrChange>
        </w:rPr>
        <w:t xml:space="preserve"> the </w:t>
      </w:r>
      <w:r w:rsidR="009C103E" w:rsidRPr="00DE43C9">
        <w:rPr>
          <w:rFonts w:ascii="Times New Roman" w:hAnsi="Times New Roman" w:cs="Times New Roman"/>
          <w:strike/>
          <w:rPrChange w:id="450" w:author="Thomas Huang" w:date="2016-03-25T09:59:00Z">
            <w:rPr>
              <w:rFonts w:ascii="Times New Roman" w:hAnsi="Times New Roman" w:cs="Times New Roman"/>
            </w:rPr>
          </w:rPrChange>
        </w:rPr>
        <w:t>genomic coordination of miRNA binding sites</w:t>
      </w:r>
      <w:r w:rsidR="00D73887" w:rsidRPr="00DE43C9">
        <w:rPr>
          <w:rFonts w:ascii="Times New Roman" w:hAnsi="Times New Roman" w:cs="Times New Roman"/>
          <w:strike/>
          <w:rPrChange w:id="451" w:author="Thomas Huang" w:date="2016-03-25T09:59:00Z">
            <w:rPr>
              <w:rFonts w:ascii="Times New Roman" w:hAnsi="Times New Roman" w:cs="Times New Roman"/>
            </w:rPr>
          </w:rPrChange>
        </w:rPr>
        <w:t xml:space="preserve"> and their flanking regions</w:t>
      </w:r>
      <w:r w:rsidR="009C103E" w:rsidRPr="00DE43C9">
        <w:rPr>
          <w:rFonts w:ascii="Times New Roman" w:hAnsi="Times New Roman" w:cs="Times New Roman"/>
          <w:strike/>
          <w:rPrChange w:id="452" w:author="Thomas Huang" w:date="2016-03-25T09:59:00Z">
            <w:rPr>
              <w:rFonts w:ascii="Times New Roman" w:hAnsi="Times New Roman" w:cs="Times New Roman"/>
            </w:rPr>
          </w:rPrChange>
        </w:rPr>
        <w:t xml:space="preserve"> for target genes using </w:t>
      </w:r>
      <w:r w:rsidR="009C103E" w:rsidRPr="00DE43C9">
        <w:rPr>
          <w:rFonts w:ascii="Times New Roman" w:hAnsi="Times New Roman" w:cs="Times New Roman"/>
          <w:i/>
          <w:strike/>
          <w:rPrChange w:id="453" w:author="Thomas Huang" w:date="2016-03-25T09:59:00Z">
            <w:rPr>
              <w:rFonts w:ascii="Times New Roman" w:hAnsi="Times New Roman" w:cs="Times New Roman"/>
              <w:i/>
            </w:rPr>
          </w:rPrChange>
        </w:rPr>
        <w:t>psRNATarget</w:t>
      </w:r>
      <w:commentRangeEnd w:id="432"/>
      <w:r w:rsidR="00234425" w:rsidRPr="00DE43C9">
        <w:rPr>
          <w:rStyle w:val="a7"/>
          <w:strike/>
          <w:rPrChange w:id="454" w:author="Thomas Huang" w:date="2016-03-25T09:59:00Z">
            <w:rPr>
              <w:rStyle w:val="a7"/>
            </w:rPr>
          </w:rPrChange>
        </w:rPr>
        <w:commentReference w:id="432"/>
      </w:r>
      <w:r w:rsidR="009C103E" w:rsidRPr="00DE43C9">
        <w:rPr>
          <w:rFonts w:ascii="Times New Roman" w:hAnsi="Times New Roman" w:cs="Times New Roman"/>
          <w:strike/>
          <w:rPrChange w:id="455" w:author="Thomas Huang" w:date="2016-03-25T09:59:00Z">
            <w:rPr>
              <w:rFonts w:ascii="Times New Roman" w:hAnsi="Times New Roman" w:cs="Times New Roman"/>
            </w:rPr>
          </w:rPrChange>
        </w:rPr>
        <w:t>.</w:t>
      </w:r>
    </w:p>
    <w:p w14:paraId="23BFF2B0" w14:textId="77777777" w:rsidR="002C5344" w:rsidRPr="002C5344" w:rsidRDefault="002C5344" w:rsidP="002C5344">
      <w:pPr>
        <w:pStyle w:val="a3"/>
        <w:numPr>
          <w:ilvl w:val="1"/>
          <w:numId w:val="17"/>
        </w:numPr>
        <w:ind w:firstLineChars="0"/>
        <w:rPr>
          <w:ins w:id="456" w:author="Thomas Huang" w:date="2016-03-25T09:50:00Z"/>
          <w:rFonts w:ascii="Times New Roman" w:hAnsi="Times New Roman" w:cs="Times New Roman"/>
        </w:rPr>
      </w:pPr>
      <w:ins w:id="457" w:author="Thomas Huang" w:date="2016-03-25T09:49:00Z">
        <w:r>
          <w:rPr>
            <w:rFonts w:ascii="Times New Roman" w:hAnsi="Times New Roman" w:cs="Times New Roman"/>
          </w:rPr>
          <w:t>(More unambiguous way to address b) &amp; c) point)</w:t>
        </w:r>
      </w:ins>
      <w:ins w:id="458" w:author="Thomas Huang" w:date="2016-03-25T09:50:00Z">
        <w:r>
          <w:rPr>
            <w:rFonts w:ascii="Times New Roman" w:hAnsi="Times New Roman" w:cs="Times New Roman"/>
          </w:rPr>
          <w:t xml:space="preserve"> </w:t>
        </w:r>
        <w:r w:rsidRPr="002C5344">
          <w:rPr>
            <w:rFonts w:ascii="Times New Roman" w:hAnsi="Times New Roman" w:cs="Times New Roman"/>
          </w:rPr>
          <w:t xml:space="preserve">Bioinformatics approach: Using </w:t>
        </w:r>
        <w:r w:rsidRPr="002C5344">
          <w:rPr>
            <w:rFonts w:ascii="Times New Roman" w:hAnsi="Times New Roman" w:cs="Times New Roman"/>
            <w:i/>
          </w:rPr>
          <w:t>psRNATarget</w:t>
        </w:r>
        <w:r w:rsidRPr="002C5344">
          <w:rPr>
            <w:rFonts w:ascii="Times New Roman" w:hAnsi="Times New Roman" w:cs="Times New Roman"/>
          </w:rPr>
          <w:t xml:space="preserve"> web server adopting the default parameter (maximum number of mismatches as 3.0, length of complementarity scoring as 20 and range of central mismatch as 9-11) to predict targets for all conserved miRNAs;</w:t>
        </w:r>
      </w:ins>
    </w:p>
    <w:p w14:paraId="21EF2F3A" w14:textId="396192CC" w:rsidR="002C5344" w:rsidRPr="002C5344" w:rsidRDefault="002C5344">
      <w:pPr>
        <w:pStyle w:val="a3"/>
        <w:numPr>
          <w:ilvl w:val="1"/>
          <w:numId w:val="17"/>
        </w:numPr>
        <w:ind w:firstLine="480"/>
        <w:rPr>
          <w:rFonts w:ascii="Times New Roman" w:hAnsi="Times New Roman" w:cs="Times New Roman"/>
          <w:rPrChange w:id="459" w:author="Thomas Huang" w:date="2016-03-25T09:51:00Z">
            <w:rPr/>
          </w:rPrChange>
        </w:rPr>
        <w:pPrChange w:id="460" w:author="Thomas Huang" w:date="2016-03-25T09:51:00Z">
          <w:pPr>
            <w:pStyle w:val="a3"/>
            <w:numPr>
              <w:ilvl w:val="1"/>
              <w:numId w:val="17"/>
            </w:numPr>
            <w:ind w:left="960" w:firstLineChars="0" w:hanging="480"/>
          </w:pPr>
        </w:pPrChange>
      </w:pPr>
      <w:ins w:id="461" w:author="Thomas Huang" w:date="2016-03-25T09:50:00Z">
        <w:r w:rsidRPr="002C5344">
          <w:rPr>
            <w:rFonts w:ascii="Times New Roman" w:hAnsi="Times New Roman" w:cs="Times New Roman"/>
          </w:rPr>
          <w:t xml:space="preserve">To obtain the genomic coordination of miRNA binding sites and their flanking regions for experimentally validated target genes using </w:t>
        </w:r>
        <w:r w:rsidRPr="002C5344">
          <w:rPr>
            <w:rFonts w:ascii="Times New Roman" w:hAnsi="Times New Roman" w:cs="Times New Roman"/>
            <w:i/>
          </w:rPr>
          <w:t>psRNATarget</w:t>
        </w:r>
        <w:r w:rsidRPr="002C5344">
          <w:rPr>
            <w:rFonts w:ascii="Times New Roman" w:hAnsi="Times New Roman" w:cs="Times New Roman"/>
          </w:rPr>
          <w:t>.</w:t>
        </w:r>
      </w:ins>
    </w:p>
    <w:p w14:paraId="2EF8D29A" w14:textId="7A04D9CD" w:rsidR="00586009" w:rsidRPr="00D73887" w:rsidRDefault="00CF3654" w:rsidP="00CF3654">
      <w:pPr>
        <w:ind w:leftChars="200" w:left="480"/>
        <w:rPr>
          <w:rFonts w:ascii="Times New Roman" w:hAnsi="Times New Roman" w:cs="Times New Roman"/>
          <w:b/>
          <w:color w:val="FF0000"/>
        </w:rPr>
      </w:pPr>
      <w:r w:rsidRPr="00D73887">
        <w:rPr>
          <w:rFonts w:ascii="Times New Roman" w:hAnsi="Times New Roman" w:cs="Times New Roman"/>
          <w:b/>
          <w:color w:val="FF0000"/>
        </w:rPr>
        <w:t>Result:</w:t>
      </w:r>
    </w:p>
    <w:p w14:paraId="31A27206" w14:textId="08A6980D" w:rsidR="009C103E" w:rsidRPr="00DE43C9" w:rsidRDefault="00483A8C" w:rsidP="00483A8C">
      <w:pPr>
        <w:pStyle w:val="a3"/>
        <w:numPr>
          <w:ilvl w:val="0"/>
          <w:numId w:val="18"/>
        </w:numPr>
        <w:ind w:firstLineChars="0"/>
        <w:rPr>
          <w:rFonts w:ascii="Times New Roman" w:hAnsi="Times New Roman" w:cs="Times New Roman"/>
          <w:strike/>
          <w:color w:val="7030A0"/>
          <w:rPrChange w:id="462" w:author="Thomas Huang" w:date="2016-03-25T09:59:00Z">
            <w:rPr>
              <w:rFonts w:ascii="Times New Roman" w:hAnsi="Times New Roman" w:cs="Times New Roman"/>
              <w:color w:val="FF8098"/>
            </w:rPr>
          </w:rPrChange>
        </w:rPr>
      </w:pPr>
      <w:r w:rsidRPr="00DE43C9">
        <w:rPr>
          <w:rFonts w:ascii="Times New Roman" w:hAnsi="Times New Roman" w:cs="Times New Roman"/>
          <w:strike/>
          <w:color w:val="7030A0"/>
          <w:rPrChange w:id="463" w:author="Thomas Huang" w:date="2016-03-25T09:59:00Z">
            <w:rPr>
              <w:rFonts w:ascii="Times New Roman" w:hAnsi="Times New Roman" w:cs="Times New Roman"/>
              <w:color w:val="FF8098"/>
            </w:rPr>
          </w:rPrChange>
        </w:rPr>
        <w:t>There are 46 experimentally validated target genes collected</w:t>
      </w:r>
      <w:r w:rsidR="00D73887" w:rsidRPr="00DE43C9">
        <w:rPr>
          <w:rFonts w:ascii="Times New Roman" w:hAnsi="Times New Roman" w:cs="Times New Roman"/>
          <w:strike/>
          <w:color w:val="7030A0"/>
          <w:rPrChange w:id="464" w:author="Thomas Huang" w:date="2016-03-25T09:59:00Z">
            <w:rPr>
              <w:rFonts w:ascii="Times New Roman" w:hAnsi="Times New Roman" w:cs="Times New Roman"/>
              <w:color w:val="FF8098"/>
            </w:rPr>
          </w:rPrChange>
        </w:rPr>
        <w:t xml:space="preserve"> and 778 </w:t>
      </w:r>
      <w:proofErr w:type="gramStart"/>
      <w:r w:rsidR="00D73887" w:rsidRPr="00DE43C9">
        <w:rPr>
          <w:rFonts w:ascii="Times New Roman" w:hAnsi="Times New Roman" w:cs="Times New Roman"/>
          <w:strike/>
          <w:color w:val="7030A0"/>
          <w:rPrChange w:id="465" w:author="Thomas Huang" w:date="2016-03-25T09:59:00Z">
            <w:rPr>
              <w:rFonts w:ascii="Times New Roman" w:hAnsi="Times New Roman" w:cs="Times New Roman"/>
              <w:color w:val="FF8098"/>
            </w:rPr>
          </w:rPrChange>
        </w:rPr>
        <w:t>miRNA:target</w:t>
      </w:r>
      <w:proofErr w:type="gramEnd"/>
      <w:r w:rsidR="00D73887" w:rsidRPr="00DE43C9">
        <w:rPr>
          <w:rFonts w:ascii="Times New Roman" w:hAnsi="Times New Roman" w:cs="Times New Roman"/>
          <w:strike/>
          <w:color w:val="7030A0"/>
          <w:rPrChange w:id="466" w:author="Thomas Huang" w:date="2016-03-25T09:59:00Z">
            <w:rPr>
              <w:rFonts w:ascii="Times New Roman" w:hAnsi="Times New Roman" w:cs="Times New Roman"/>
              <w:color w:val="FF8098"/>
            </w:rPr>
          </w:rPrChange>
        </w:rPr>
        <w:t xml:space="preserve"> interaction pairs</w:t>
      </w:r>
      <w:ins w:id="467" w:author="Mary" w:date="2016-03-22T13:39:00Z">
        <w:r w:rsidR="00234425" w:rsidRPr="00DE43C9">
          <w:rPr>
            <w:rFonts w:ascii="Times New Roman" w:hAnsi="Times New Roman" w:cs="Times New Roman"/>
            <w:strike/>
            <w:color w:val="7030A0"/>
            <w:rPrChange w:id="468" w:author="Thomas Huang" w:date="2016-03-25T09:59:00Z">
              <w:rPr>
                <w:rFonts w:ascii="Times New Roman" w:hAnsi="Times New Roman" w:cs="Times New Roman"/>
                <w:color w:val="FF8098"/>
              </w:rPr>
            </w:rPrChange>
          </w:rPr>
          <w:t xml:space="preserve"> predicted</w:t>
        </w:r>
      </w:ins>
      <w:r w:rsidRPr="00DE43C9">
        <w:rPr>
          <w:rFonts w:ascii="Times New Roman" w:hAnsi="Times New Roman" w:cs="Times New Roman"/>
          <w:strike/>
          <w:color w:val="7030A0"/>
          <w:rPrChange w:id="469" w:author="Thomas Huang" w:date="2016-03-25T09:59:00Z">
            <w:rPr>
              <w:rFonts w:ascii="Times New Roman" w:hAnsi="Times New Roman" w:cs="Times New Roman"/>
              <w:color w:val="FF8098"/>
            </w:rPr>
          </w:rPrChange>
        </w:rPr>
        <w:t>;</w:t>
      </w:r>
    </w:p>
    <w:p w14:paraId="06799E76" w14:textId="7E57E6FB" w:rsidR="00483A8C" w:rsidRPr="00DE43C9" w:rsidRDefault="00D73887" w:rsidP="00483A8C">
      <w:pPr>
        <w:pStyle w:val="a3"/>
        <w:numPr>
          <w:ilvl w:val="0"/>
          <w:numId w:val="18"/>
        </w:numPr>
        <w:ind w:firstLineChars="0"/>
        <w:rPr>
          <w:rFonts w:ascii="Times New Roman" w:hAnsi="Times New Roman" w:cs="Times New Roman"/>
          <w:strike/>
          <w:color w:val="7030A0"/>
          <w:rPrChange w:id="470" w:author="Thomas Huang" w:date="2016-03-25T09:59:00Z">
            <w:rPr>
              <w:rFonts w:ascii="Times New Roman" w:hAnsi="Times New Roman" w:cs="Times New Roman"/>
              <w:color w:val="FF8098"/>
            </w:rPr>
          </w:rPrChange>
        </w:rPr>
      </w:pPr>
      <w:commentRangeStart w:id="471"/>
      <w:r w:rsidRPr="00DE43C9">
        <w:rPr>
          <w:rFonts w:ascii="Times New Roman" w:hAnsi="Times New Roman" w:cs="Times New Roman"/>
          <w:strike/>
          <w:color w:val="7030A0"/>
          <w:rPrChange w:id="472" w:author="Thomas Huang" w:date="2016-03-25T09:59:00Z">
            <w:rPr>
              <w:rFonts w:ascii="Times New Roman" w:hAnsi="Times New Roman" w:cs="Times New Roman"/>
              <w:color w:val="FF8098"/>
            </w:rPr>
          </w:rPrChange>
        </w:rPr>
        <w:t>823 target genes are predicted</w:t>
      </w:r>
      <w:commentRangeEnd w:id="471"/>
      <w:r w:rsidR="00234425" w:rsidRPr="00DE43C9">
        <w:rPr>
          <w:rStyle w:val="a7"/>
          <w:strike/>
          <w:color w:val="7030A0"/>
          <w:rPrChange w:id="473" w:author="Thomas Huang" w:date="2016-03-25T09:59:00Z">
            <w:rPr>
              <w:rStyle w:val="a7"/>
            </w:rPr>
          </w:rPrChange>
        </w:rPr>
        <w:commentReference w:id="471"/>
      </w:r>
      <w:r w:rsidRPr="00DE43C9">
        <w:rPr>
          <w:rFonts w:ascii="Times New Roman" w:hAnsi="Times New Roman" w:cs="Times New Roman"/>
          <w:strike/>
          <w:color w:val="7030A0"/>
          <w:rPrChange w:id="474" w:author="Thomas Huang" w:date="2016-03-25T09:59:00Z">
            <w:rPr>
              <w:rFonts w:ascii="Times New Roman" w:hAnsi="Times New Roman" w:cs="Times New Roman"/>
              <w:color w:val="FF8098"/>
            </w:rPr>
          </w:rPrChange>
        </w:rPr>
        <w:t xml:space="preserve">, and </w:t>
      </w:r>
      <w:r w:rsidR="00483A8C" w:rsidRPr="00DE43C9">
        <w:rPr>
          <w:rFonts w:ascii="Times New Roman" w:hAnsi="Times New Roman" w:cs="Times New Roman"/>
          <w:strike/>
          <w:color w:val="7030A0"/>
          <w:rPrChange w:id="475" w:author="Thomas Huang" w:date="2016-03-25T09:59:00Z">
            <w:rPr>
              <w:rFonts w:ascii="Times New Roman" w:hAnsi="Times New Roman" w:cs="Times New Roman"/>
              <w:color w:val="FF8098"/>
            </w:rPr>
          </w:rPrChange>
        </w:rPr>
        <w:t xml:space="preserve">2113 miRNA:target interaction pairs are </w:t>
      </w:r>
      <w:r w:rsidR="00221DB7" w:rsidRPr="00DE43C9">
        <w:rPr>
          <w:rFonts w:ascii="Times New Roman" w:hAnsi="Times New Roman" w:cs="Times New Roman"/>
          <w:strike/>
          <w:color w:val="7030A0"/>
          <w:rPrChange w:id="476" w:author="Thomas Huang" w:date="2016-03-25T09:59:00Z">
            <w:rPr>
              <w:rFonts w:ascii="Times New Roman" w:hAnsi="Times New Roman" w:cs="Times New Roman"/>
              <w:color w:val="FF8098"/>
            </w:rPr>
          </w:rPrChange>
        </w:rPr>
        <w:t>found</w:t>
      </w:r>
      <w:r w:rsidRPr="00DE43C9">
        <w:rPr>
          <w:rFonts w:ascii="Times New Roman" w:hAnsi="Times New Roman" w:cs="Times New Roman"/>
          <w:strike/>
          <w:color w:val="7030A0"/>
          <w:rPrChange w:id="477" w:author="Thomas Huang" w:date="2016-03-25T09:59:00Z">
            <w:rPr>
              <w:rFonts w:ascii="Times New Roman" w:hAnsi="Times New Roman" w:cs="Times New Roman"/>
              <w:color w:val="FF8098"/>
            </w:rPr>
          </w:rPrChange>
        </w:rPr>
        <w:t xml:space="preserve"> in total</w:t>
      </w:r>
      <w:r w:rsidR="00483A8C" w:rsidRPr="00DE43C9">
        <w:rPr>
          <w:rFonts w:ascii="Times New Roman" w:hAnsi="Times New Roman" w:cs="Times New Roman"/>
          <w:strike/>
          <w:color w:val="7030A0"/>
          <w:rPrChange w:id="478" w:author="Thomas Huang" w:date="2016-03-25T09:59:00Z">
            <w:rPr>
              <w:rFonts w:ascii="Times New Roman" w:hAnsi="Times New Roman" w:cs="Times New Roman"/>
              <w:color w:val="FF8098"/>
            </w:rPr>
          </w:rPrChange>
        </w:rPr>
        <w:t xml:space="preserve">, out of </w:t>
      </w:r>
      <w:commentRangeStart w:id="479"/>
      <w:r w:rsidR="00483A8C" w:rsidRPr="00DE43C9">
        <w:rPr>
          <w:rFonts w:ascii="Times New Roman" w:hAnsi="Times New Roman" w:cs="Times New Roman"/>
          <w:strike/>
          <w:color w:val="7030A0"/>
          <w:rPrChange w:id="480" w:author="Thomas Huang" w:date="2016-03-25T09:59:00Z">
            <w:rPr>
              <w:rFonts w:ascii="Times New Roman" w:hAnsi="Times New Roman" w:cs="Times New Roman"/>
              <w:color w:val="FF8098"/>
            </w:rPr>
          </w:rPrChange>
        </w:rPr>
        <w:t>which 120 pairs are experimentally unique</w:t>
      </w:r>
      <w:r w:rsidRPr="00DE43C9">
        <w:rPr>
          <w:rFonts w:ascii="Times New Roman" w:hAnsi="Times New Roman" w:cs="Times New Roman"/>
          <w:strike/>
          <w:color w:val="7030A0"/>
          <w:rPrChange w:id="481" w:author="Thomas Huang" w:date="2016-03-25T09:59:00Z">
            <w:rPr>
              <w:rFonts w:ascii="Times New Roman" w:hAnsi="Times New Roman" w:cs="Times New Roman"/>
              <w:color w:val="FF8098"/>
            </w:rPr>
          </w:rPrChange>
        </w:rPr>
        <w:t xml:space="preserve"> (not overlapped with the bioinformatics prediction)</w:t>
      </w:r>
      <w:commentRangeEnd w:id="479"/>
      <w:r w:rsidR="00234425" w:rsidRPr="00DE43C9">
        <w:rPr>
          <w:rStyle w:val="a7"/>
          <w:strike/>
          <w:color w:val="7030A0"/>
          <w:rPrChange w:id="482" w:author="Thomas Huang" w:date="2016-03-25T09:59:00Z">
            <w:rPr>
              <w:rStyle w:val="a7"/>
            </w:rPr>
          </w:rPrChange>
        </w:rPr>
        <w:commentReference w:id="479"/>
      </w:r>
    </w:p>
    <w:p w14:paraId="40555E9F" w14:textId="7BBEC14E" w:rsidR="00D73887" w:rsidRPr="00DE43C9" w:rsidRDefault="00D73887" w:rsidP="00483A8C">
      <w:pPr>
        <w:pStyle w:val="a3"/>
        <w:numPr>
          <w:ilvl w:val="0"/>
          <w:numId w:val="18"/>
        </w:numPr>
        <w:ind w:firstLineChars="0"/>
        <w:rPr>
          <w:ins w:id="483" w:author="Thomas Huang" w:date="2016-03-25T09:51:00Z"/>
          <w:rFonts w:ascii="Times New Roman" w:hAnsi="Times New Roman" w:cs="Times New Roman"/>
          <w:strike/>
          <w:color w:val="7030A0"/>
          <w:rPrChange w:id="484" w:author="Thomas Huang" w:date="2016-03-25T09:59:00Z">
            <w:rPr>
              <w:ins w:id="485" w:author="Thomas Huang" w:date="2016-03-25T09:51:00Z"/>
              <w:rFonts w:ascii="Times New Roman" w:hAnsi="Times New Roman" w:cs="Times New Roman"/>
              <w:color w:val="7030A0"/>
            </w:rPr>
          </w:rPrChange>
        </w:rPr>
      </w:pPr>
      <w:r w:rsidRPr="00DE43C9">
        <w:rPr>
          <w:rFonts w:ascii="Times New Roman" w:hAnsi="Times New Roman" w:cs="Times New Roman"/>
          <w:strike/>
          <w:color w:val="7030A0"/>
          <w:rPrChange w:id="486" w:author="Thomas Huang" w:date="2016-03-25T09:59:00Z">
            <w:rPr>
              <w:rFonts w:ascii="Times New Roman" w:hAnsi="Times New Roman" w:cs="Times New Roman"/>
              <w:color w:val="FF8098"/>
            </w:rPr>
          </w:rPrChange>
        </w:rPr>
        <w:t>The corresponding miRNA binding sites</w:t>
      </w:r>
      <w:ins w:id="487" w:author="Mary" w:date="2016-03-22T13:44:00Z">
        <w:r w:rsidR="00652467" w:rsidRPr="00DE43C9">
          <w:rPr>
            <w:rFonts w:ascii="Times New Roman" w:hAnsi="Times New Roman" w:cs="Times New Roman"/>
            <w:strike/>
            <w:color w:val="7030A0"/>
            <w:rPrChange w:id="488" w:author="Thomas Huang" w:date="2016-03-25T09:59:00Z">
              <w:rPr>
                <w:rFonts w:ascii="Times New Roman" w:hAnsi="Times New Roman" w:cs="Times New Roman"/>
                <w:color w:val="FF8098"/>
              </w:rPr>
            </w:rPrChange>
          </w:rPr>
          <w:t xml:space="preserve"> were</w:t>
        </w:r>
      </w:ins>
      <w:r w:rsidRPr="00DE43C9">
        <w:rPr>
          <w:rFonts w:ascii="Times New Roman" w:hAnsi="Times New Roman" w:cs="Times New Roman"/>
          <w:strike/>
          <w:color w:val="7030A0"/>
          <w:rPrChange w:id="489" w:author="Thomas Huang" w:date="2016-03-25T09:59:00Z">
            <w:rPr>
              <w:rFonts w:ascii="Times New Roman" w:hAnsi="Times New Roman" w:cs="Times New Roman"/>
              <w:color w:val="FF8098"/>
            </w:rPr>
          </w:rPrChange>
        </w:rPr>
        <w:t xml:space="preserve"> acquired and stored.</w:t>
      </w:r>
    </w:p>
    <w:p w14:paraId="56230F57" w14:textId="18FB4273" w:rsidR="002C5344" w:rsidRPr="002C5344" w:rsidRDefault="002C5344">
      <w:pPr>
        <w:ind w:left="480"/>
        <w:rPr>
          <w:ins w:id="490" w:author="Thomas Huang" w:date="2016-03-25T09:52:00Z"/>
          <w:rFonts w:ascii="Times New Roman" w:hAnsi="Times New Roman" w:cs="Times New Roman"/>
          <w:b/>
          <w:color w:val="7030A0"/>
          <w:rPrChange w:id="491" w:author="Thomas Huang" w:date="2016-03-25T09:52:00Z">
            <w:rPr>
              <w:ins w:id="492" w:author="Thomas Huang" w:date="2016-03-25T09:52:00Z"/>
            </w:rPr>
          </w:rPrChange>
        </w:rPr>
        <w:pPrChange w:id="493" w:author="Thomas Huang" w:date="2016-03-25T09:52:00Z">
          <w:pPr>
            <w:pStyle w:val="a3"/>
            <w:numPr>
              <w:numId w:val="18"/>
            </w:numPr>
            <w:ind w:left="960" w:firstLineChars="0" w:hanging="480"/>
          </w:pPr>
        </w:pPrChange>
      </w:pPr>
      <w:ins w:id="494" w:author="Thomas Huang" w:date="2016-03-25T09:51:00Z">
        <w:r w:rsidRPr="002C5344">
          <w:rPr>
            <w:rFonts w:ascii="Times New Roman" w:hAnsi="Times New Roman" w:cs="Times New Roman"/>
            <w:b/>
            <w:color w:val="7030A0"/>
            <w:rPrChange w:id="495" w:author="Thomas Huang" w:date="2016-03-25T09:52:00Z">
              <w:rPr/>
            </w:rPrChange>
          </w:rPr>
          <w:t>(Unambiguous way)</w:t>
        </w:r>
      </w:ins>
    </w:p>
    <w:p w14:paraId="37AD54B2" w14:textId="77777777" w:rsidR="002C5344" w:rsidRPr="00580E8F" w:rsidRDefault="002C5344" w:rsidP="002C5344">
      <w:pPr>
        <w:pStyle w:val="a3"/>
        <w:numPr>
          <w:ilvl w:val="0"/>
          <w:numId w:val="18"/>
        </w:numPr>
        <w:ind w:firstLineChars="0"/>
        <w:rPr>
          <w:ins w:id="496" w:author="Thomas Huang" w:date="2016-03-25T09:52:00Z"/>
          <w:rFonts w:ascii="Times New Roman" w:hAnsi="Times New Roman" w:cs="Times New Roman"/>
          <w:color w:val="7030A0"/>
        </w:rPr>
      </w:pPr>
      <w:ins w:id="497" w:author="Thomas Huang" w:date="2016-03-25T09:52:00Z">
        <w:r>
          <w:rPr>
            <w:rFonts w:ascii="Times New Roman" w:hAnsi="Times New Roman" w:cs="Times New Roman"/>
            <w:color w:val="7030A0"/>
          </w:rPr>
          <w:t>For experimentally validated targets: t</w:t>
        </w:r>
        <w:r w:rsidRPr="00580E8F">
          <w:rPr>
            <w:rFonts w:ascii="Times New Roman" w:hAnsi="Times New Roman" w:cs="Times New Roman"/>
            <w:color w:val="7030A0"/>
          </w:rPr>
          <w:t xml:space="preserve">here are 46 </w:t>
        </w:r>
        <w:r>
          <w:rPr>
            <w:rFonts w:ascii="Times New Roman" w:hAnsi="Times New Roman" w:cs="Times New Roman"/>
            <w:color w:val="7030A0"/>
          </w:rPr>
          <w:t xml:space="preserve">collected </w:t>
        </w:r>
        <w:r w:rsidRPr="00580E8F">
          <w:rPr>
            <w:rFonts w:ascii="Times New Roman" w:hAnsi="Times New Roman" w:cs="Times New Roman"/>
            <w:color w:val="7030A0"/>
          </w:rPr>
          <w:t xml:space="preserve">and 778 </w:t>
        </w:r>
        <w:proofErr w:type="gramStart"/>
        <w:r w:rsidRPr="00580E8F">
          <w:rPr>
            <w:rFonts w:ascii="Times New Roman" w:hAnsi="Times New Roman" w:cs="Times New Roman"/>
            <w:color w:val="7030A0"/>
          </w:rPr>
          <w:t>miRNA:target</w:t>
        </w:r>
        <w:proofErr w:type="gramEnd"/>
        <w:r w:rsidRPr="00580E8F">
          <w:rPr>
            <w:rFonts w:ascii="Times New Roman" w:hAnsi="Times New Roman" w:cs="Times New Roman"/>
            <w:color w:val="7030A0"/>
          </w:rPr>
          <w:t xml:space="preserve"> interaction pairs </w:t>
        </w:r>
        <w:r>
          <w:rPr>
            <w:rFonts w:ascii="Times New Roman" w:hAnsi="Times New Roman" w:cs="Times New Roman"/>
            <w:color w:val="7030A0"/>
          </w:rPr>
          <w:t>found</w:t>
        </w:r>
        <w:r w:rsidRPr="00580E8F">
          <w:rPr>
            <w:rFonts w:ascii="Times New Roman" w:hAnsi="Times New Roman" w:cs="Times New Roman"/>
            <w:color w:val="7030A0"/>
          </w:rPr>
          <w:t>;</w:t>
        </w:r>
      </w:ins>
    </w:p>
    <w:p w14:paraId="0F96FEF8" w14:textId="77777777" w:rsidR="002C5344" w:rsidRPr="00580E8F" w:rsidRDefault="002C5344" w:rsidP="002C5344">
      <w:pPr>
        <w:pStyle w:val="a3"/>
        <w:numPr>
          <w:ilvl w:val="0"/>
          <w:numId w:val="18"/>
        </w:numPr>
        <w:ind w:firstLineChars="0"/>
        <w:rPr>
          <w:ins w:id="498" w:author="Thomas Huang" w:date="2016-03-25T09:52:00Z"/>
          <w:rFonts w:ascii="Times New Roman" w:hAnsi="Times New Roman" w:cs="Times New Roman"/>
          <w:color w:val="7030A0"/>
        </w:rPr>
      </w:pPr>
      <w:ins w:id="499" w:author="Thomas Huang" w:date="2016-03-25T09:52:00Z">
        <w:r>
          <w:rPr>
            <w:rFonts w:ascii="Times New Roman" w:hAnsi="Times New Roman" w:cs="Times New Roman"/>
            <w:color w:val="7030A0"/>
          </w:rPr>
          <w:t xml:space="preserve">Overall collection: there are </w:t>
        </w:r>
        <w:r w:rsidRPr="00580E8F">
          <w:rPr>
            <w:rFonts w:ascii="Times New Roman" w:hAnsi="Times New Roman" w:cs="Times New Roman"/>
            <w:color w:val="7030A0"/>
          </w:rPr>
          <w:t xml:space="preserve">823 target genes </w:t>
        </w:r>
        <w:r>
          <w:rPr>
            <w:rFonts w:ascii="Times New Roman" w:hAnsi="Times New Roman" w:cs="Times New Roman"/>
            <w:color w:val="7030A0"/>
          </w:rPr>
          <w:t>collected (include the literally recorded ones and bioinformatics prediction)</w:t>
        </w:r>
        <w:r w:rsidRPr="00580E8F">
          <w:rPr>
            <w:rFonts w:ascii="Times New Roman" w:hAnsi="Times New Roman" w:cs="Times New Roman"/>
            <w:color w:val="7030A0"/>
          </w:rPr>
          <w:t xml:space="preserve"> and </w:t>
        </w:r>
        <w:r>
          <w:rPr>
            <w:rFonts w:ascii="Times New Roman" w:hAnsi="Times New Roman" w:cs="Times New Roman"/>
            <w:color w:val="7030A0"/>
          </w:rPr>
          <w:t xml:space="preserve">corresponding </w:t>
        </w:r>
        <w:r w:rsidRPr="00580E8F">
          <w:rPr>
            <w:rFonts w:ascii="Times New Roman" w:hAnsi="Times New Roman" w:cs="Times New Roman"/>
            <w:color w:val="7030A0"/>
          </w:rPr>
          <w:t xml:space="preserve">2113 </w:t>
        </w:r>
        <w:proofErr w:type="gramStart"/>
        <w:r w:rsidRPr="00580E8F">
          <w:rPr>
            <w:rFonts w:ascii="Times New Roman" w:hAnsi="Times New Roman" w:cs="Times New Roman"/>
            <w:color w:val="7030A0"/>
          </w:rPr>
          <w:t>miRNA:target</w:t>
        </w:r>
        <w:proofErr w:type="gramEnd"/>
        <w:r w:rsidRPr="00580E8F">
          <w:rPr>
            <w:rFonts w:ascii="Times New Roman" w:hAnsi="Times New Roman" w:cs="Times New Roman"/>
            <w:color w:val="7030A0"/>
          </w:rPr>
          <w:t xml:space="preserve"> interaction pairs, out of which 120 pairs are experimentally unique (not overlapped with the bioinformatics prediction)</w:t>
        </w:r>
      </w:ins>
    </w:p>
    <w:p w14:paraId="7A30F52A" w14:textId="224F702C" w:rsidR="002C5344" w:rsidRPr="002C5344" w:rsidRDefault="002C5344" w:rsidP="002C5344">
      <w:pPr>
        <w:pStyle w:val="a3"/>
        <w:numPr>
          <w:ilvl w:val="0"/>
          <w:numId w:val="18"/>
        </w:numPr>
        <w:ind w:firstLineChars="0"/>
        <w:rPr>
          <w:rFonts w:ascii="Times New Roman" w:hAnsi="Times New Roman" w:cs="Times New Roman"/>
          <w:color w:val="7030A0"/>
          <w:rPrChange w:id="500" w:author="Thomas Huang" w:date="2016-03-25T09:52:00Z">
            <w:rPr>
              <w:rFonts w:ascii="Times New Roman" w:hAnsi="Times New Roman" w:cs="Times New Roman"/>
              <w:color w:val="FF8098"/>
            </w:rPr>
          </w:rPrChange>
        </w:rPr>
      </w:pPr>
      <w:ins w:id="501" w:author="Thomas Huang" w:date="2016-03-25T09:52:00Z">
        <w:r w:rsidRPr="00580E8F">
          <w:rPr>
            <w:rFonts w:ascii="Times New Roman" w:hAnsi="Times New Roman" w:cs="Times New Roman"/>
            <w:color w:val="7030A0"/>
          </w:rPr>
          <w:t>The corresponding miRNA binding sites were acquired and stored.</w:t>
        </w:r>
      </w:ins>
    </w:p>
    <w:p w14:paraId="1E1162A9" w14:textId="59941C7E" w:rsidR="00D73887" w:rsidRPr="007C6971" w:rsidRDefault="00D73887" w:rsidP="00D73887">
      <w:pPr>
        <w:ind w:leftChars="200" w:left="480"/>
        <w:rPr>
          <w:rFonts w:ascii="Times New Roman" w:hAnsi="Times New Roman" w:cs="Times New Roman"/>
          <w:b/>
          <w:color w:val="7030A0"/>
          <w:rPrChange w:id="502" w:author="Mary" w:date="2016-03-22T15:09:00Z">
            <w:rPr>
              <w:rFonts w:ascii="Times New Roman" w:hAnsi="Times New Roman" w:cs="Times New Roman"/>
              <w:b/>
              <w:color w:val="FF0000"/>
            </w:rPr>
          </w:rPrChange>
        </w:rPr>
      </w:pPr>
      <w:r w:rsidRPr="007C6971">
        <w:rPr>
          <w:rFonts w:ascii="Times New Roman" w:hAnsi="Times New Roman" w:cs="Times New Roman"/>
          <w:b/>
          <w:color w:val="7030A0"/>
          <w:rPrChange w:id="503" w:author="Mary" w:date="2016-03-22T15:09:00Z">
            <w:rPr>
              <w:rFonts w:ascii="Times New Roman" w:hAnsi="Times New Roman" w:cs="Times New Roman"/>
              <w:b/>
              <w:color w:val="FF0000"/>
            </w:rPr>
          </w:rPrChange>
        </w:rPr>
        <w:t>Not</w:t>
      </w:r>
      <w:r w:rsidR="001E41CC" w:rsidRPr="007C6971">
        <w:rPr>
          <w:rFonts w:ascii="Times New Roman" w:hAnsi="Times New Roman" w:cs="Times New Roman"/>
          <w:b/>
          <w:color w:val="7030A0"/>
          <w:rPrChange w:id="504" w:author="Mary" w:date="2016-03-22T15:09:00Z">
            <w:rPr>
              <w:rFonts w:ascii="Times New Roman" w:hAnsi="Times New Roman" w:cs="Times New Roman"/>
              <w:b/>
              <w:color w:val="FF0000"/>
            </w:rPr>
          </w:rPrChange>
        </w:rPr>
        <w:t>ice</w:t>
      </w:r>
      <w:r w:rsidRPr="007C6971">
        <w:rPr>
          <w:rFonts w:ascii="Times New Roman" w:hAnsi="Times New Roman" w:cs="Times New Roman"/>
          <w:b/>
          <w:color w:val="7030A0"/>
          <w:rPrChange w:id="505" w:author="Mary" w:date="2016-03-22T15:09:00Z">
            <w:rPr>
              <w:rFonts w:ascii="Times New Roman" w:hAnsi="Times New Roman" w:cs="Times New Roman"/>
              <w:b/>
              <w:color w:val="FF0000"/>
            </w:rPr>
          </w:rPrChange>
        </w:rPr>
        <w:t>:</w:t>
      </w:r>
    </w:p>
    <w:p w14:paraId="3F65FEB4" w14:textId="0524E6A5" w:rsidR="00D73887" w:rsidRPr="007C6971" w:rsidRDefault="00D73887" w:rsidP="00D73887">
      <w:pPr>
        <w:pStyle w:val="a3"/>
        <w:numPr>
          <w:ilvl w:val="0"/>
          <w:numId w:val="20"/>
        </w:numPr>
        <w:ind w:firstLineChars="0"/>
        <w:rPr>
          <w:rFonts w:ascii="Times New Roman" w:hAnsi="Times New Roman" w:cs="Times New Roman"/>
          <w:color w:val="7030A0"/>
          <w:rPrChange w:id="506" w:author="Mary" w:date="2016-03-22T15:09:00Z">
            <w:rPr>
              <w:rFonts w:ascii="Times New Roman" w:hAnsi="Times New Roman" w:cs="Times New Roman"/>
              <w:color w:val="FF8098"/>
            </w:rPr>
          </w:rPrChange>
        </w:rPr>
      </w:pPr>
      <w:r w:rsidRPr="007C6971">
        <w:rPr>
          <w:rFonts w:ascii="Times New Roman" w:hAnsi="Times New Roman" w:cs="Times New Roman"/>
          <w:color w:val="7030A0"/>
          <w:rPrChange w:id="507" w:author="Mary" w:date="2016-03-22T15:09:00Z">
            <w:rPr>
              <w:rFonts w:ascii="Times New Roman" w:hAnsi="Times New Roman" w:cs="Times New Roman"/>
              <w:color w:val="FF8098"/>
            </w:rPr>
          </w:rPrChange>
        </w:rPr>
        <w:t>The alternative splicing forms of target genes are reserved in our data lest alternative splicing modifies the miRNA binding sites on the target genes.</w:t>
      </w:r>
    </w:p>
    <w:p w14:paraId="0C3DE0DD" w14:textId="7FCE1060" w:rsidR="007675A7" w:rsidRPr="007C6971" w:rsidRDefault="00D73887" w:rsidP="00D73887">
      <w:pPr>
        <w:pStyle w:val="a3"/>
        <w:numPr>
          <w:ilvl w:val="0"/>
          <w:numId w:val="17"/>
        </w:numPr>
        <w:ind w:firstLineChars="0"/>
        <w:rPr>
          <w:rFonts w:ascii="Times New Roman" w:hAnsi="Times New Roman" w:cs="Times New Roman"/>
          <w:color w:val="7030A0"/>
          <w:rPrChange w:id="508" w:author="Mary" w:date="2016-03-22T15:09:00Z">
            <w:rPr>
              <w:rFonts w:ascii="Times New Roman" w:hAnsi="Times New Roman" w:cs="Times New Roman"/>
            </w:rPr>
          </w:rPrChange>
        </w:rPr>
      </w:pPr>
      <w:r w:rsidRPr="007C6971">
        <w:rPr>
          <w:rFonts w:ascii="Times New Roman" w:hAnsi="Times New Roman" w:cs="Times New Roman"/>
          <w:color w:val="7030A0"/>
          <w:rPrChange w:id="509" w:author="Mary" w:date="2016-03-22T15:09:00Z">
            <w:rPr>
              <w:rFonts w:ascii="Times New Roman" w:hAnsi="Times New Roman" w:cs="Times New Roman"/>
            </w:rPr>
          </w:rPrChange>
        </w:rPr>
        <w:t>SNP searching within the miRNA binding sites and flanking regions against the local 3K rice genome SNP database</w:t>
      </w:r>
    </w:p>
    <w:p w14:paraId="581423FC" w14:textId="6FE4D149" w:rsidR="00D73887" w:rsidRPr="007C6971" w:rsidRDefault="00D73887" w:rsidP="00221DB7">
      <w:pPr>
        <w:ind w:leftChars="200" w:left="480"/>
        <w:rPr>
          <w:rFonts w:ascii="Times New Roman" w:hAnsi="Times New Roman" w:cs="Times New Roman"/>
          <w:b/>
          <w:color w:val="7030A0"/>
          <w:rPrChange w:id="510" w:author="Mary" w:date="2016-03-22T15:09:00Z">
            <w:rPr>
              <w:rFonts w:ascii="Times New Roman" w:hAnsi="Times New Roman" w:cs="Times New Roman"/>
              <w:b/>
              <w:color w:val="FF0000"/>
            </w:rPr>
          </w:rPrChange>
        </w:rPr>
      </w:pPr>
      <w:r w:rsidRPr="007C6971">
        <w:rPr>
          <w:rFonts w:ascii="Times New Roman" w:hAnsi="Times New Roman" w:cs="Times New Roman"/>
          <w:b/>
          <w:color w:val="7030A0"/>
          <w:rPrChange w:id="511" w:author="Mary" w:date="2016-03-22T15:09:00Z">
            <w:rPr>
              <w:rFonts w:ascii="Times New Roman" w:hAnsi="Times New Roman" w:cs="Times New Roman"/>
              <w:b/>
              <w:color w:val="FF0000"/>
            </w:rPr>
          </w:rPrChange>
        </w:rPr>
        <w:t>Result:</w:t>
      </w:r>
    </w:p>
    <w:p w14:paraId="1F5736FA" w14:textId="6ABBDD2A" w:rsidR="00D73887" w:rsidRPr="007C6971" w:rsidRDefault="00221DB7" w:rsidP="00D73887">
      <w:pPr>
        <w:pStyle w:val="a3"/>
        <w:numPr>
          <w:ilvl w:val="0"/>
          <w:numId w:val="21"/>
        </w:numPr>
        <w:ind w:firstLineChars="0"/>
        <w:rPr>
          <w:rFonts w:ascii="Times New Roman" w:hAnsi="Times New Roman" w:cs="Times New Roman"/>
          <w:color w:val="7030A0"/>
          <w:rPrChange w:id="512" w:author="Mary" w:date="2016-03-22T15:09:00Z">
            <w:rPr>
              <w:rFonts w:ascii="Times New Roman" w:hAnsi="Times New Roman" w:cs="Times New Roman"/>
              <w:color w:val="FF8098"/>
            </w:rPr>
          </w:rPrChange>
        </w:rPr>
      </w:pPr>
      <w:r w:rsidRPr="007C6971">
        <w:rPr>
          <w:rFonts w:ascii="Times New Roman" w:hAnsi="Times New Roman" w:cs="Times New Roman"/>
          <w:color w:val="7030A0"/>
          <w:rPrChange w:id="513" w:author="Mary" w:date="2016-03-22T15:09:00Z">
            <w:rPr>
              <w:rFonts w:ascii="Times New Roman" w:hAnsi="Times New Roman" w:cs="Times New Roman"/>
              <w:color w:val="FF8098"/>
            </w:rPr>
          </w:rPrChange>
        </w:rPr>
        <w:t xml:space="preserve">9217 SNPs </w:t>
      </w:r>
      <w:del w:id="514" w:author="Mary" w:date="2016-03-22T13:52:00Z">
        <w:r w:rsidRPr="007C6971" w:rsidDel="00C9720D">
          <w:rPr>
            <w:rFonts w:ascii="Times New Roman" w:hAnsi="Times New Roman" w:cs="Times New Roman"/>
            <w:color w:val="7030A0"/>
            <w:rPrChange w:id="515" w:author="Mary" w:date="2016-03-22T15:09:00Z">
              <w:rPr>
                <w:rFonts w:ascii="Times New Roman" w:hAnsi="Times New Roman" w:cs="Times New Roman"/>
                <w:color w:val="FF8098"/>
              </w:rPr>
            </w:rPrChange>
          </w:rPr>
          <w:delText xml:space="preserve">are </w:delText>
        </w:r>
      </w:del>
      <w:ins w:id="516" w:author="Mary" w:date="2016-03-22T13:52:00Z">
        <w:r w:rsidR="00C9720D" w:rsidRPr="007C6971">
          <w:rPr>
            <w:rFonts w:ascii="Times New Roman" w:hAnsi="Times New Roman" w:cs="Times New Roman"/>
            <w:color w:val="7030A0"/>
            <w:rPrChange w:id="517" w:author="Mary" w:date="2016-03-22T15:09:00Z">
              <w:rPr>
                <w:rFonts w:ascii="Times New Roman" w:hAnsi="Times New Roman" w:cs="Times New Roman"/>
                <w:color w:val="FF8098"/>
              </w:rPr>
            </w:rPrChange>
          </w:rPr>
          <w:t xml:space="preserve">were </w:t>
        </w:r>
      </w:ins>
      <w:r w:rsidRPr="007C6971">
        <w:rPr>
          <w:rFonts w:ascii="Times New Roman" w:hAnsi="Times New Roman" w:cs="Times New Roman"/>
          <w:color w:val="7030A0"/>
          <w:rPrChange w:id="518" w:author="Mary" w:date="2016-03-22T15:09:00Z">
            <w:rPr>
              <w:rFonts w:ascii="Times New Roman" w:hAnsi="Times New Roman" w:cs="Times New Roman"/>
              <w:color w:val="FF8098"/>
            </w:rPr>
          </w:rPrChange>
        </w:rPr>
        <w:t xml:space="preserve">found within the </w:t>
      </w:r>
      <w:commentRangeStart w:id="519"/>
      <w:r w:rsidRPr="007C6971">
        <w:rPr>
          <w:rFonts w:ascii="Times New Roman" w:hAnsi="Times New Roman" w:cs="Times New Roman"/>
          <w:color w:val="7030A0"/>
          <w:rPrChange w:id="520" w:author="Mary" w:date="2016-03-22T15:09:00Z">
            <w:rPr>
              <w:rFonts w:ascii="Times New Roman" w:hAnsi="Times New Roman" w:cs="Times New Roman"/>
              <w:color w:val="FF8098"/>
            </w:rPr>
          </w:rPrChange>
        </w:rPr>
        <w:t>regions flanking</w:t>
      </w:r>
      <w:ins w:id="521" w:author="Thomas Huang" w:date="2016-03-25T09:53:00Z">
        <w:r w:rsidR="002C5344">
          <w:rPr>
            <w:rFonts w:ascii="Times New Roman" w:hAnsi="Times New Roman" w:cs="Times New Roman"/>
            <w:color w:val="7030A0"/>
          </w:rPr>
          <w:t xml:space="preserve"> </w:t>
        </w:r>
        <w:r w:rsidR="002C5344" w:rsidRPr="002C5344">
          <w:rPr>
            <w:rFonts w:ascii="Times New Roman" w:hAnsi="Times New Roman" w:cs="Times New Roman"/>
            <w:color w:val="7030A0"/>
          </w:rPr>
          <w:t xml:space="preserve">(~100bp upstream and downstream) </w:t>
        </w:r>
      </w:ins>
      <w:r w:rsidRPr="007C6971">
        <w:rPr>
          <w:rFonts w:ascii="Times New Roman" w:hAnsi="Times New Roman" w:cs="Times New Roman"/>
          <w:color w:val="7030A0"/>
          <w:rPrChange w:id="522" w:author="Mary" w:date="2016-03-22T15:09:00Z">
            <w:rPr>
              <w:rFonts w:ascii="Times New Roman" w:hAnsi="Times New Roman" w:cs="Times New Roman"/>
              <w:color w:val="FF8098"/>
            </w:rPr>
          </w:rPrChange>
        </w:rPr>
        <w:t xml:space="preserve"> miRNA binding sites </w:t>
      </w:r>
      <w:commentRangeEnd w:id="519"/>
      <w:r w:rsidR="00FB12EC" w:rsidRPr="007C6971">
        <w:rPr>
          <w:rStyle w:val="a7"/>
          <w:color w:val="7030A0"/>
          <w:rPrChange w:id="523" w:author="Mary" w:date="2016-03-22T15:09:00Z">
            <w:rPr>
              <w:rStyle w:val="a7"/>
            </w:rPr>
          </w:rPrChange>
        </w:rPr>
        <w:commentReference w:id="519"/>
      </w:r>
      <w:r w:rsidRPr="007C6971">
        <w:rPr>
          <w:rFonts w:ascii="Times New Roman" w:hAnsi="Times New Roman" w:cs="Times New Roman"/>
          <w:color w:val="7030A0"/>
          <w:rPrChange w:id="524" w:author="Mary" w:date="2016-03-22T15:09:00Z">
            <w:rPr>
              <w:rFonts w:ascii="Times New Roman" w:hAnsi="Times New Roman" w:cs="Times New Roman"/>
              <w:color w:val="FF8098"/>
            </w:rPr>
          </w:rPrChange>
        </w:rPr>
        <w:t>(include) of the collected 823 target genes; while 1169 of them fall within the miRNA binding sites;</w:t>
      </w:r>
    </w:p>
    <w:p w14:paraId="12EEC7DE" w14:textId="54999A2E" w:rsidR="00221DB7" w:rsidRDefault="00221DB7" w:rsidP="00221DB7">
      <w:pPr>
        <w:pStyle w:val="a3"/>
        <w:numPr>
          <w:ilvl w:val="0"/>
          <w:numId w:val="17"/>
        </w:numPr>
        <w:ind w:firstLineChars="0"/>
        <w:rPr>
          <w:rFonts w:ascii="Times New Roman" w:hAnsi="Times New Roman" w:cs="Times New Roman"/>
        </w:rPr>
      </w:pPr>
      <w:r>
        <w:rPr>
          <w:rFonts w:ascii="Times New Roman" w:hAnsi="Times New Roman" w:cs="Times New Roman"/>
        </w:rPr>
        <w:t xml:space="preserve">Expression correlation of </w:t>
      </w:r>
      <w:proofErr w:type="gramStart"/>
      <w:r>
        <w:rPr>
          <w:rFonts w:ascii="Times New Roman" w:hAnsi="Times New Roman" w:cs="Times New Roman"/>
        </w:rPr>
        <w:t>miRNA:target</w:t>
      </w:r>
      <w:proofErr w:type="gramEnd"/>
    </w:p>
    <w:p w14:paraId="4A770F7A" w14:textId="6F20EEC7" w:rsidR="00221DB7" w:rsidRPr="001E41CC" w:rsidRDefault="00221DB7" w:rsidP="001E41CC">
      <w:pPr>
        <w:ind w:left="420"/>
        <w:rPr>
          <w:rFonts w:ascii="Times New Roman" w:hAnsi="Times New Roman" w:cs="Times New Roman"/>
          <w:i/>
        </w:rPr>
      </w:pPr>
      <w:r>
        <w:rPr>
          <w:rFonts w:ascii="Times New Roman" w:hAnsi="Times New Roman" w:cs="Times New Roman"/>
        </w:rPr>
        <w:lastRenderedPageBreak/>
        <w:t xml:space="preserve">Note: </w:t>
      </w:r>
      <w:r w:rsidR="00B57A04">
        <w:rPr>
          <w:rFonts w:ascii="Times New Roman" w:hAnsi="Times New Roman" w:cs="Times New Roman"/>
        </w:rPr>
        <w:t>Expression profile</w:t>
      </w:r>
      <w:r w:rsidR="001E41CC">
        <w:rPr>
          <w:rFonts w:ascii="Times New Roman" w:hAnsi="Times New Roman" w:cs="Times New Roman" w:hint="eastAsia"/>
        </w:rPr>
        <w:t>s</w:t>
      </w:r>
      <w:r w:rsidR="00B57A04">
        <w:rPr>
          <w:rFonts w:ascii="Times New Roman" w:hAnsi="Times New Roman" w:cs="Times New Roman"/>
        </w:rPr>
        <w:t xml:space="preserve"> of miRNAs and target genes </w:t>
      </w:r>
      <w:del w:id="525" w:author="Mary" w:date="2016-03-22T14:24:00Z">
        <w:r w:rsidR="00B57A04" w:rsidDel="00FB12EC">
          <w:rPr>
            <w:rFonts w:ascii="Times New Roman" w:hAnsi="Times New Roman" w:cs="Times New Roman"/>
          </w:rPr>
          <w:delText xml:space="preserve">are </w:delText>
        </w:r>
      </w:del>
      <w:ins w:id="526" w:author="Mary" w:date="2016-03-22T14:24:00Z">
        <w:r w:rsidR="00FB12EC">
          <w:rPr>
            <w:rFonts w:ascii="Times New Roman" w:hAnsi="Times New Roman" w:cs="Times New Roman"/>
          </w:rPr>
          <w:t xml:space="preserve">were </w:t>
        </w:r>
      </w:ins>
      <w:r w:rsidR="001E41CC">
        <w:rPr>
          <w:rFonts w:ascii="Times New Roman" w:hAnsi="Times New Roman" w:cs="Times New Roman"/>
        </w:rPr>
        <w:t xml:space="preserve">extracted from the experiment data of </w:t>
      </w:r>
      <w:proofErr w:type="spellStart"/>
      <w:r w:rsidR="001E41CC" w:rsidRPr="001E41CC">
        <w:rPr>
          <w:rFonts w:ascii="Times New Roman" w:hAnsi="Times New Roman" w:cs="Times New Roman"/>
          <w:i/>
        </w:rPr>
        <w:t>RiceFREND</w:t>
      </w:r>
      <w:proofErr w:type="spellEnd"/>
      <w:r w:rsidR="001E41CC">
        <w:rPr>
          <w:rFonts w:ascii="Times New Roman" w:hAnsi="Times New Roman" w:cs="Times New Roman"/>
          <w:i/>
        </w:rPr>
        <w:t xml:space="preserve"> (</w:t>
      </w:r>
      <w:proofErr w:type="spellStart"/>
      <w:r w:rsidR="001E41CC" w:rsidRPr="001E41CC">
        <w:rPr>
          <w:rFonts w:ascii="Times New Roman" w:hAnsi="Times New Roman" w:cs="Times New Roman"/>
          <w:i/>
        </w:rPr>
        <w:t>RiceFREND</w:t>
      </w:r>
      <w:proofErr w:type="spellEnd"/>
      <w:r w:rsidR="001E41CC" w:rsidRPr="001E41CC">
        <w:rPr>
          <w:rFonts w:ascii="Times New Roman" w:hAnsi="Times New Roman" w:cs="Times New Roman"/>
          <w:i/>
        </w:rPr>
        <w:t xml:space="preserve">: a platform for retrieving </w:t>
      </w:r>
      <w:proofErr w:type="spellStart"/>
      <w:r w:rsidR="001E41CC" w:rsidRPr="001E41CC">
        <w:rPr>
          <w:rFonts w:ascii="Times New Roman" w:hAnsi="Times New Roman" w:cs="Times New Roman"/>
          <w:i/>
        </w:rPr>
        <w:t>coexpressed</w:t>
      </w:r>
      <w:proofErr w:type="spellEnd"/>
      <w:r w:rsidR="001E41CC" w:rsidRPr="001E41CC">
        <w:rPr>
          <w:rFonts w:ascii="Times New Roman" w:hAnsi="Times New Roman" w:cs="Times New Roman"/>
          <w:i/>
        </w:rPr>
        <w:t xml:space="preserve"> gene networks in rice</w:t>
      </w:r>
      <w:r w:rsidR="001E41CC">
        <w:rPr>
          <w:rFonts w:ascii="Times New Roman" w:hAnsi="Times New Roman" w:cs="Times New Roman"/>
          <w:i/>
        </w:rPr>
        <w:t>)</w:t>
      </w:r>
      <w:r w:rsidR="001E41CC">
        <w:rPr>
          <w:rFonts w:ascii="Times New Roman" w:hAnsi="Times New Roman" w:cs="Times New Roman"/>
        </w:rPr>
        <w:t>.</w:t>
      </w:r>
    </w:p>
    <w:p w14:paraId="3403296B" w14:textId="5B2CF795" w:rsidR="007675A7" w:rsidRDefault="001E41CC" w:rsidP="003F3C83">
      <w:pPr>
        <w:pStyle w:val="a3"/>
        <w:numPr>
          <w:ilvl w:val="0"/>
          <w:numId w:val="22"/>
        </w:numPr>
        <w:ind w:firstLineChars="0"/>
        <w:rPr>
          <w:rFonts w:ascii="Times New Roman" w:hAnsi="Times New Roman" w:cs="Times New Roman"/>
        </w:rPr>
      </w:pPr>
      <w:r w:rsidRPr="001E41CC">
        <w:rPr>
          <w:rFonts w:ascii="Times New Roman" w:hAnsi="Times New Roman" w:cs="Times New Roman"/>
        </w:rPr>
        <w:t xml:space="preserve">Use experimentally validated target genes as </w:t>
      </w:r>
      <w:ins w:id="527" w:author="Thomas Huang" w:date="2016-03-25T09:53:00Z">
        <w:r w:rsidR="002C5344" w:rsidRPr="002C5344">
          <w:rPr>
            <w:rFonts w:ascii="Times New Roman" w:hAnsi="Times New Roman" w:cs="Times New Roman"/>
          </w:rPr>
          <w:t xml:space="preserve">authentic target genes </w:t>
        </w:r>
        <w:r w:rsidR="002C5344">
          <w:rPr>
            <w:rFonts w:ascii="Times New Roman" w:hAnsi="Times New Roman" w:cs="Times New Roman"/>
          </w:rPr>
          <w:t>(</w:t>
        </w:r>
      </w:ins>
      <w:commentRangeStart w:id="528"/>
      <w:r w:rsidRPr="001E41CC">
        <w:rPr>
          <w:rFonts w:ascii="Times New Roman" w:hAnsi="Times New Roman" w:cs="Times New Roman"/>
        </w:rPr>
        <w:t>training set</w:t>
      </w:r>
      <w:ins w:id="529" w:author="Thomas Huang" w:date="2016-03-25T09:53:00Z">
        <w:r w:rsidR="002C5344">
          <w:rPr>
            <w:rFonts w:ascii="Times New Roman" w:hAnsi="Times New Roman" w:cs="Times New Roman"/>
          </w:rPr>
          <w:t>)</w:t>
        </w:r>
      </w:ins>
      <w:r>
        <w:rPr>
          <w:rFonts w:ascii="Times New Roman" w:hAnsi="Times New Roman" w:cs="Times New Roman"/>
        </w:rPr>
        <w:t xml:space="preserve"> </w:t>
      </w:r>
      <w:commentRangeEnd w:id="528"/>
      <w:r w:rsidR="00FB12EC">
        <w:rPr>
          <w:rStyle w:val="a7"/>
        </w:rPr>
        <w:commentReference w:id="528"/>
      </w:r>
      <w:r>
        <w:rPr>
          <w:rFonts w:ascii="Times New Roman" w:hAnsi="Times New Roman" w:cs="Times New Roman"/>
        </w:rPr>
        <w:t>to train the correlation method, and filter the predicted target gene</w:t>
      </w:r>
      <w:r w:rsidR="004A560F">
        <w:rPr>
          <w:rFonts w:ascii="Times New Roman" w:hAnsi="Times New Roman" w:cs="Times New Roman"/>
        </w:rPr>
        <w:t>s to get the biologically relevant ones;</w:t>
      </w:r>
    </w:p>
    <w:p w14:paraId="7B77E84C" w14:textId="4371A3E7" w:rsidR="004A560F" w:rsidRDefault="004A560F" w:rsidP="003F3C83">
      <w:pPr>
        <w:pStyle w:val="a3"/>
        <w:numPr>
          <w:ilvl w:val="0"/>
          <w:numId w:val="22"/>
        </w:numPr>
        <w:ind w:firstLineChars="0"/>
        <w:rPr>
          <w:ins w:id="530" w:author="Thomas Huang" w:date="2016-03-25T09:55:00Z"/>
          <w:rFonts w:ascii="Times New Roman" w:hAnsi="Times New Roman" w:cs="Times New Roman"/>
        </w:rPr>
      </w:pPr>
      <w:r>
        <w:rPr>
          <w:rFonts w:ascii="Times New Roman" w:hAnsi="Times New Roman" w:cs="Times New Roman"/>
        </w:rPr>
        <w:t xml:space="preserve">I’ve tried a method called </w:t>
      </w:r>
      <w:proofErr w:type="spellStart"/>
      <w:r>
        <w:rPr>
          <w:rFonts w:ascii="Times New Roman" w:hAnsi="Times New Roman" w:cs="Times New Roman"/>
        </w:rPr>
        <w:t>TaLasso</w:t>
      </w:r>
      <w:proofErr w:type="spellEnd"/>
      <w:r>
        <w:rPr>
          <w:rFonts w:ascii="Times New Roman" w:hAnsi="Times New Roman" w:cs="Times New Roman"/>
        </w:rPr>
        <w:t xml:space="preserve"> (described in “Quantification of miRNA-mRNA Interactions”), and found </w:t>
      </w:r>
      <w:commentRangeStart w:id="531"/>
      <w:r>
        <w:rPr>
          <w:rFonts w:ascii="Times New Roman" w:hAnsi="Times New Roman" w:cs="Times New Roman"/>
        </w:rPr>
        <w:t>this method is not applicable in our research</w:t>
      </w:r>
      <w:commentRangeEnd w:id="531"/>
      <w:r w:rsidR="00FB12EC">
        <w:rPr>
          <w:rStyle w:val="a7"/>
        </w:rPr>
        <w:commentReference w:id="531"/>
      </w:r>
      <w:r>
        <w:rPr>
          <w:rFonts w:ascii="Times New Roman" w:hAnsi="Times New Roman" w:cs="Times New Roman"/>
        </w:rPr>
        <w:t>;</w:t>
      </w:r>
    </w:p>
    <w:p w14:paraId="0C9B063F" w14:textId="77777777" w:rsidR="00DE43C9" w:rsidRPr="00DE43C9" w:rsidRDefault="00DE43C9">
      <w:pPr>
        <w:ind w:leftChars="275" w:left="660"/>
        <w:rPr>
          <w:ins w:id="532" w:author="Thomas Huang" w:date="2016-03-25T09:55:00Z"/>
          <w:rFonts w:ascii="Times New Roman" w:hAnsi="Times New Roman" w:cs="Times New Roman"/>
          <w:b/>
          <w:rPrChange w:id="533" w:author="Thomas Huang" w:date="2016-03-25T09:56:00Z">
            <w:rPr>
              <w:ins w:id="534" w:author="Thomas Huang" w:date="2016-03-25T09:55:00Z"/>
              <w:b/>
            </w:rPr>
          </w:rPrChange>
        </w:rPr>
        <w:pPrChange w:id="535" w:author="Thomas Huang" w:date="2016-03-25T09:56:00Z">
          <w:pPr>
            <w:pStyle w:val="a3"/>
            <w:numPr>
              <w:numId w:val="22"/>
            </w:numPr>
            <w:ind w:left="900" w:firstLineChars="0" w:hanging="480"/>
          </w:pPr>
        </w:pPrChange>
      </w:pPr>
      <w:ins w:id="536" w:author="Thomas Huang" w:date="2016-03-25T09:55:00Z">
        <w:r w:rsidRPr="00DE43C9">
          <w:rPr>
            <w:rFonts w:ascii="Times New Roman" w:hAnsi="Times New Roman" w:cs="Times New Roman"/>
            <w:b/>
            <w:i/>
            <w:rPrChange w:id="537" w:author="Thomas Huang" w:date="2016-03-25T09:56:00Z">
              <w:rPr>
                <w:b/>
                <w:i/>
              </w:rPr>
            </w:rPrChange>
          </w:rPr>
          <w:t>Note:</w:t>
        </w:r>
        <w:r w:rsidRPr="00DE43C9">
          <w:rPr>
            <w:rFonts w:ascii="Times New Roman" w:hAnsi="Times New Roman" w:cs="Times New Roman"/>
            <w:b/>
            <w:rPrChange w:id="538" w:author="Thomas Huang" w:date="2016-03-25T09:56:00Z">
              <w:rPr>
                <w:b/>
              </w:rPr>
            </w:rPrChange>
          </w:rPr>
          <w:t xml:space="preserve"> </w:t>
        </w:r>
        <w:r w:rsidRPr="00DE43C9">
          <w:rPr>
            <w:rFonts w:ascii="Times New Roman" w:hAnsi="Times New Roman" w:cs="Times New Roman"/>
            <w:rPrChange w:id="539" w:author="Thomas Huang" w:date="2016-03-25T09:56:00Z">
              <w:rPr/>
            </w:rPrChange>
          </w:rPr>
          <w:t xml:space="preserve">The Talasso method aims to decipher the miRNA-mRNA relationship with the aid of expression data. It adopts the Lasso regression and has several assumptions: </w:t>
        </w:r>
      </w:ins>
    </w:p>
    <w:p w14:paraId="324B5FA0" w14:textId="77777777" w:rsidR="00DE43C9" w:rsidRPr="00DE43C9" w:rsidRDefault="00DE43C9">
      <w:pPr>
        <w:ind w:leftChars="375" w:left="900"/>
        <w:rPr>
          <w:ins w:id="540" w:author="Thomas Huang" w:date="2016-03-25T09:55:00Z"/>
          <w:rFonts w:ascii="Times New Roman" w:hAnsi="Times New Roman" w:cs="Times New Roman"/>
          <w:rPrChange w:id="541" w:author="Thomas Huang" w:date="2016-03-25T09:56:00Z">
            <w:rPr>
              <w:ins w:id="542" w:author="Thomas Huang" w:date="2016-03-25T09:55:00Z"/>
            </w:rPr>
          </w:rPrChange>
        </w:rPr>
        <w:pPrChange w:id="543" w:author="Thomas Huang" w:date="2016-03-25T09:56:00Z">
          <w:pPr>
            <w:pStyle w:val="a3"/>
            <w:numPr>
              <w:numId w:val="22"/>
            </w:numPr>
            <w:ind w:left="900" w:firstLineChars="0" w:hanging="480"/>
          </w:pPr>
        </w:pPrChange>
      </w:pPr>
      <w:ins w:id="544" w:author="Thomas Huang" w:date="2016-03-25T09:55:00Z">
        <w:r w:rsidRPr="00DE43C9">
          <w:rPr>
            <w:rFonts w:ascii="Times New Roman" w:hAnsi="Times New Roman" w:cs="Times New Roman"/>
            <w:rPrChange w:id="545" w:author="Thomas Huang" w:date="2016-03-25T09:56:00Z">
              <w:rPr/>
            </w:rPrChange>
          </w:rPr>
          <w:t xml:space="preserve">a) miRNAs are the only regulators of mRNA expression, considering other possible effects as part of the noise; </w:t>
        </w:r>
      </w:ins>
    </w:p>
    <w:p w14:paraId="10A05492" w14:textId="77777777" w:rsidR="00DE43C9" w:rsidRPr="00DE43C9" w:rsidRDefault="00DE43C9">
      <w:pPr>
        <w:ind w:leftChars="375" w:left="900"/>
        <w:rPr>
          <w:ins w:id="546" w:author="Thomas Huang" w:date="2016-03-25T09:55:00Z"/>
          <w:rFonts w:ascii="Times New Roman" w:hAnsi="Times New Roman" w:cs="Times New Roman"/>
          <w:rPrChange w:id="547" w:author="Thomas Huang" w:date="2016-03-25T09:56:00Z">
            <w:rPr>
              <w:ins w:id="548" w:author="Thomas Huang" w:date="2016-03-25T09:55:00Z"/>
            </w:rPr>
          </w:rPrChange>
        </w:rPr>
        <w:pPrChange w:id="549" w:author="Thomas Huang" w:date="2016-03-25T09:56:00Z">
          <w:pPr>
            <w:pStyle w:val="a3"/>
            <w:numPr>
              <w:numId w:val="22"/>
            </w:numPr>
            <w:ind w:left="900" w:firstLineChars="0" w:hanging="480"/>
          </w:pPr>
        </w:pPrChange>
      </w:pPr>
      <w:ins w:id="550" w:author="Thomas Huang" w:date="2016-03-25T09:55:00Z">
        <w:r w:rsidRPr="00DE43C9">
          <w:rPr>
            <w:rFonts w:ascii="Times New Roman" w:hAnsi="Times New Roman" w:cs="Times New Roman"/>
            <w:rPrChange w:id="551" w:author="Thomas Huang" w:date="2016-03-25T09:56:00Z">
              <w:rPr/>
            </w:rPrChange>
          </w:rPr>
          <w:t xml:space="preserve">b) the miRNAs down-regulate their corresponding mRNA targets; </w:t>
        </w:r>
      </w:ins>
    </w:p>
    <w:p w14:paraId="71D9178A" w14:textId="77777777" w:rsidR="00DE43C9" w:rsidRPr="00DE43C9" w:rsidRDefault="00DE43C9">
      <w:pPr>
        <w:ind w:leftChars="375" w:left="900"/>
        <w:rPr>
          <w:ins w:id="552" w:author="Thomas Huang" w:date="2016-03-25T09:55:00Z"/>
          <w:rFonts w:ascii="Times New Roman" w:hAnsi="Times New Roman" w:cs="Times New Roman"/>
          <w:rPrChange w:id="553" w:author="Thomas Huang" w:date="2016-03-25T09:56:00Z">
            <w:rPr>
              <w:ins w:id="554" w:author="Thomas Huang" w:date="2016-03-25T09:55:00Z"/>
            </w:rPr>
          </w:rPrChange>
        </w:rPr>
        <w:pPrChange w:id="555" w:author="Thomas Huang" w:date="2016-03-25T09:56:00Z">
          <w:pPr>
            <w:pStyle w:val="a3"/>
            <w:numPr>
              <w:numId w:val="22"/>
            </w:numPr>
            <w:ind w:left="900" w:firstLineChars="0" w:hanging="480"/>
          </w:pPr>
        </w:pPrChange>
      </w:pPr>
      <w:ins w:id="556" w:author="Thomas Huang" w:date="2016-03-25T09:55:00Z">
        <w:r w:rsidRPr="00DE43C9">
          <w:rPr>
            <w:rFonts w:ascii="Times New Roman" w:hAnsi="Times New Roman" w:cs="Times New Roman"/>
            <w:rPrChange w:id="557" w:author="Thomas Huang" w:date="2016-03-25T09:56:00Z">
              <w:rPr/>
            </w:rPrChange>
          </w:rPr>
          <w:t>c) </w:t>
        </w:r>
        <w:proofErr w:type="spellStart"/>
        <w:r w:rsidRPr="00DE43C9">
          <w:rPr>
            <w:rFonts w:ascii="Times New Roman" w:hAnsi="Times New Roman" w:cs="Times New Roman"/>
            <w:rPrChange w:id="558" w:author="Thomas Huang" w:date="2016-03-25T09:56:00Z">
              <w:rPr/>
            </w:rPrChange>
          </w:rPr>
          <w:t>TaLasso</w:t>
        </w:r>
        <w:proofErr w:type="spellEnd"/>
        <w:r w:rsidRPr="00DE43C9">
          <w:rPr>
            <w:rFonts w:ascii="Times New Roman" w:hAnsi="Times New Roman" w:cs="Times New Roman"/>
            <w:rPrChange w:id="559" w:author="Thomas Huang" w:date="2016-03-25T09:56:00Z">
              <w:rPr/>
            </w:rPrChange>
          </w:rPr>
          <w:t xml:space="preserve"> will only quantify the down-regulation effect on those miRNA-mRNA interactions from an initial set of putative miRNA-mRNA pairs. </w:t>
        </w:r>
      </w:ins>
    </w:p>
    <w:p w14:paraId="3068F34F" w14:textId="77777777" w:rsidR="00DE43C9" w:rsidRPr="00DE43C9" w:rsidRDefault="00DE43C9">
      <w:pPr>
        <w:ind w:leftChars="275" w:left="660"/>
        <w:rPr>
          <w:ins w:id="560" w:author="Thomas Huang" w:date="2016-03-25T09:55:00Z"/>
          <w:rFonts w:ascii="Times New Roman" w:hAnsi="Times New Roman" w:cs="Times New Roman"/>
          <w:rPrChange w:id="561" w:author="Thomas Huang" w:date="2016-03-25T09:56:00Z">
            <w:rPr>
              <w:ins w:id="562" w:author="Thomas Huang" w:date="2016-03-25T09:55:00Z"/>
            </w:rPr>
          </w:rPrChange>
        </w:rPr>
        <w:pPrChange w:id="563" w:author="Thomas Huang" w:date="2016-03-25T09:56:00Z">
          <w:pPr>
            <w:pStyle w:val="a3"/>
            <w:numPr>
              <w:numId w:val="22"/>
            </w:numPr>
            <w:ind w:left="900" w:firstLineChars="0" w:hanging="480"/>
          </w:pPr>
        </w:pPrChange>
      </w:pPr>
      <w:ins w:id="564" w:author="Thomas Huang" w:date="2016-03-25T09:55:00Z">
        <w:r w:rsidRPr="00DE43C9">
          <w:rPr>
            <w:rFonts w:ascii="Times New Roman" w:hAnsi="Times New Roman" w:cs="Times New Roman"/>
            <w:rPrChange w:id="565" w:author="Thomas Huang" w:date="2016-03-25T09:56:00Z">
              <w:rPr/>
            </w:rPrChange>
          </w:rPr>
          <w:t xml:space="preserve">In the paper, the Talasso method was tested with both the experimentally validated targets as well as predicted ones, and ranked them with the parameters it generated. </w:t>
        </w:r>
      </w:ins>
    </w:p>
    <w:p w14:paraId="454AE003" w14:textId="77777777" w:rsidR="00DE43C9" w:rsidRPr="00DE43C9" w:rsidRDefault="00DE43C9">
      <w:pPr>
        <w:ind w:leftChars="275" w:left="660"/>
        <w:rPr>
          <w:ins w:id="566" w:author="Thomas Huang" w:date="2016-03-25T09:55:00Z"/>
          <w:rFonts w:ascii="Times New Roman" w:hAnsi="Times New Roman" w:cs="Times New Roman"/>
          <w:rPrChange w:id="567" w:author="Thomas Huang" w:date="2016-03-25T09:56:00Z">
            <w:rPr>
              <w:ins w:id="568" w:author="Thomas Huang" w:date="2016-03-25T09:55:00Z"/>
            </w:rPr>
          </w:rPrChange>
        </w:rPr>
        <w:pPrChange w:id="569" w:author="Thomas Huang" w:date="2016-03-25T09:56:00Z">
          <w:pPr>
            <w:pStyle w:val="a3"/>
            <w:numPr>
              <w:numId w:val="22"/>
            </w:numPr>
            <w:ind w:left="900" w:firstLineChars="0" w:hanging="480"/>
          </w:pPr>
        </w:pPrChange>
      </w:pPr>
      <w:ins w:id="570" w:author="Thomas Huang" w:date="2016-03-25T09:55:00Z">
        <w:r w:rsidRPr="00DE43C9">
          <w:rPr>
            <w:rFonts w:ascii="Times New Roman" w:hAnsi="Times New Roman" w:cs="Times New Roman"/>
            <w:rPrChange w:id="571" w:author="Thomas Huang" w:date="2016-03-25T09:56:00Z">
              <w:rPr/>
            </w:rPrChange>
          </w:rPr>
          <w:t xml:space="preserve">There are several points which make this method not applicable to our research: </w:t>
        </w:r>
      </w:ins>
    </w:p>
    <w:p w14:paraId="6480A369" w14:textId="77777777" w:rsidR="00DE43C9" w:rsidRPr="00DE43C9" w:rsidRDefault="00DE43C9">
      <w:pPr>
        <w:ind w:leftChars="375" w:left="900"/>
        <w:rPr>
          <w:ins w:id="572" w:author="Thomas Huang" w:date="2016-03-25T09:55:00Z"/>
          <w:rFonts w:ascii="Times New Roman" w:hAnsi="Times New Roman" w:cs="Times New Roman"/>
          <w:rPrChange w:id="573" w:author="Thomas Huang" w:date="2016-03-25T09:56:00Z">
            <w:rPr>
              <w:ins w:id="574" w:author="Thomas Huang" w:date="2016-03-25T09:55:00Z"/>
            </w:rPr>
          </w:rPrChange>
        </w:rPr>
        <w:pPrChange w:id="575" w:author="Thomas Huang" w:date="2016-03-25T09:56:00Z">
          <w:pPr>
            <w:pStyle w:val="a3"/>
            <w:numPr>
              <w:numId w:val="22"/>
            </w:numPr>
            <w:ind w:left="900" w:firstLineChars="0" w:hanging="480"/>
          </w:pPr>
        </w:pPrChange>
      </w:pPr>
      <w:ins w:id="576" w:author="Thomas Huang" w:date="2016-03-25T09:55:00Z">
        <w:r w:rsidRPr="00DE43C9">
          <w:rPr>
            <w:rFonts w:ascii="Times New Roman" w:hAnsi="Times New Roman" w:cs="Times New Roman"/>
            <w:rPrChange w:id="577" w:author="Thomas Huang" w:date="2016-03-25T09:56:00Z">
              <w:rPr/>
            </w:rPrChange>
          </w:rPr>
          <w:t xml:space="preserve">a) It assumes that miRNAs down-regulate true targets——In fact, in plants, this assumption remains to be validated, and when we use the Pearson Correlation Coefficient to test the expression correlation of degradome validated interaction pairs, not all interactions are negative correlated; which indicates that this assumption does not hold the truth; </w:t>
        </w:r>
      </w:ins>
    </w:p>
    <w:p w14:paraId="3609E88F" w14:textId="77777777" w:rsidR="00DE43C9" w:rsidRPr="00DE43C9" w:rsidRDefault="00DE43C9">
      <w:pPr>
        <w:ind w:leftChars="375" w:left="900"/>
        <w:rPr>
          <w:ins w:id="578" w:author="Thomas Huang" w:date="2016-03-25T09:55:00Z"/>
          <w:rFonts w:ascii="Times New Roman" w:hAnsi="Times New Roman" w:cs="Times New Roman"/>
          <w:rPrChange w:id="579" w:author="Thomas Huang" w:date="2016-03-25T09:56:00Z">
            <w:rPr>
              <w:ins w:id="580" w:author="Thomas Huang" w:date="2016-03-25T09:55:00Z"/>
            </w:rPr>
          </w:rPrChange>
        </w:rPr>
        <w:pPrChange w:id="581" w:author="Thomas Huang" w:date="2016-03-25T09:56:00Z">
          <w:pPr>
            <w:pStyle w:val="a3"/>
            <w:numPr>
              <w:numId w:val="22"/>
            </w:numPr>
            <w:ind w:left="900" w:firstLineChars="0" w:hanging="480"/>
          </w:pPr>
        </w:pPrChange>
      </w:pPr>
      <w:ins w:id="582" w:author="Thomas Huang" w:date="2016-03-25T09:55:00Z">
        <w:r w:rsidRPr="00DE43C9">
          <w:rPr>
            <w:rFonts w:ascii="Times New Roman" w:hAnsi="Times New Roman" w:cs="Times New Roman"/>
            <w:rPrChange w:id="583" w:author="Thomas Huang" w:date="2016-03-25T09:56:00Z">
              <w:rPr/>
            </w:rPrChange>
          </w:rPr>
          <w:t xml:space="preserve">b) Although the top-ranked predictions of miRNA-mRNA interactions in the resulted Talasso method are enriched in experimentally validated interaction set. There was no cut-off parameter provided to judge whether a predicted interaction pair is an authentic one or not. </w:t>
        </w:r>
      </w:ins>
    </w:p>
    <w:p w14:paraId="3A92D49E" w14:textId="77777777" w:rsidR="00DE43C9" w:rsidRPr="00DE43C9" w:rsidRDefault="00DE43C9">
      <w:pPr>
        <w:ind w:leftChars="375" w:left="900"/>
        <w:rPr>
          <w:rFonts w:ascii="Times New Roman" w:hAnsi="Times New Roman" w:cs="Times New Roman"/>
          <w:rPrChange w:id="584" w:author="Thomas Huang" w:date="2016-03-25T09:55:00Z">
            <w:rPr/>
          </w:rPrChange>
        </w:rPr>
        <w:pPrChange w:id="585" w:author="Thomas Huang" w:date="2016-03-25T09:55:00Z">
          <w:pPr>
            <w:pStyle w:val="a3"/>
            <w:numPr>
              <w:numId w:val="22"/>
            </w:numPr>
            <w:ind w:left="900" w:firstLineChars="0" w:hanging="480"/>
          </w:pPr>
        </w:pPrChange>
      </w:pPr>
    </w:p>
    <w:p w14:paraId="79A99B7F" w14:textId="28F4699B" w:rsidR="004A560F" w:rsidRDefault="004A560F" w:rsidP="003F3C83">
      <w:pPr>
        <w:pStyle w:val="a3"/>
        <w:numPr>
          <w:ilvl w:val="0"/>
          <w:numId w:val="22"/>
        </w:numPr>
        <w:ind w:firstLineChars="0"/>
        <w:rPr>
          <w:ins w:id="586" w:author="Thomas Huang" w:date="2016-03-25T09:57:00Z"/>
          <w:rFonts w:ascii="Times New Roman" w:hAnsi="Times New Roman" w:cs="Times New Roman"/>
        </w:rPr>
      </w:pPr>
      <w:commentRangeStart w:id="587"/>
      <w:del w:id="588" w:author="Mary" w:date="2016-03-22T14:30:00Z">
        <w:r w:rsidDel="00FB12EC">
          <w:rPr>
            <w:rFonts w:ascii="Times New Roman" w:hAnsi="Times New Roman" w:cs="Times New Roman"/>
          </w:rPr>
          <w:delText>Finally</w:delText>
        </w:r>
      </w:del>
      <w:ins w:id="589" w:author="Mary" w:date="2016-03-22T14:30:00Z">
        <w:r w:rsidR="00FB12EC">
          <w:rPr>
            <w:rFonts w:ascii="Times New Roman" w:hAnsi="Times New Roman" w:cs="Times New Roman"/>
          </w:rPr>
          <w:t>Therefore</w:t>
        </w:r>
      </w:ins>
      <w:r>
        <w:rPr>
          <w:rFonts w:ascii="Times New Roman" w:hAnsi="Times New Roman" w:cs="Times New Roman"/>
        </w:rPr>
        <w:t>, I just calculate</w:t>
      </w:r>
      <w:ins w:id="590" w:author="Mary" w:date="2016-03-22T14:30:00Z">
        <w:r w:rsidR="00FB12EC">
          <w:rPr>
            <w:rFonts w:ascii="Times New Roman" w:hAnsi="Times New Roman" w:cs="Times New Roman"/>
          </w:rPr>
          <w:t>d</w:t>
        </w:r>
      </w:ins>
      <w:r>
        <w:rPr>
          <w:rFonts w:ascii="Times New Roman" w:hAnsi="Times New Roman" w:cs="Times New Roman"/>
        </w:rPr>
        <w:t xml:space="preserve"> the Pearson Correlation Coefficient and Spearman Correlation Coefficient of miRNA and corresponding target expression profile.</w:t>
      </w:r>
      <w:r w:rsidR="00096E97">
        <w:rPr>
          <w:rFonts w:ascii="Times New Roman" w:hAnsi="Times New Roman" w:cs="Times New Roman"/>
        </w:rPr>
        <w:t xml:space="preserve"> </w:t>
      </w:r>
      <w:commentRangeEnd w:id="587"/>
      <w:r w:rsidR="00160D28">
        <w:rPr>
          <w:rStyle w:val="a7"/>
        </w:rPr>
        <w:commentReference w:id="587"/>
      </w:r>
      <w:r w:rsidR="00096E97">
        <w:rPr>
          <w:rFonts w:ascii="Times New Roman" w:hAnsi="Times New Roman" w:cs="Times New Roman"/>
        </w:rPr>
        <w:t xml:space="preserve">I’ve performed the </w:t>
      </w:r>
      <w:commentRangeStart w:id="591"/>
      <w:r w:rsidR="00096E97">
        <w:rPr>
          <w:rFonts w:ascii="Times New Roman" w:hAnsi="Times New Roman" w:cs="Times New Roman"/>
        </w:rPr>
        <w:t xml:space="preserve">correlation </w:t>
      </w:r>
      <w:r w:rsidR="003155F1">
        <w:rPr>
          <w:rFonts w:ascii="Times New Roman" w:hAnsi="Times New Roman" w:cs="Times New Roman"/>
        </w:rPr>
        <w:t>of</w:t>
      </w:r>
      <w:r w:rsidR="00096E97">
        <w:rPr>
          <w:rFonts w:ascii="Times New Roman" w:hAnsi="Times New Roman" w:cs="Times New Roman"/>
        </w:rPr>
        <w:t xml:space="preserve"> pre-miRNAs and </w:t>
      </w:r>
      <w:r w:rsidR="003155F1">
        <w:rPr>
          <w:rFonts w:ascii="Times New Roman" w:hAnsi="Times New Roman" w:cs="Times New Roman"/>
        </w:rPr>
        <w:t>target genes and that of mature miRNAs and target genes</w:t>
      </w:r>
      <w:commentRangeEnd w:id="591"/>
      <w:r w:rsidR="00FB12EC">
        <w:rPr>
          <w:rStyle w:val="a7"/>
        </w:rPr>
        <w:commentReference w:id="591"/>
      </w:r>
    </w:p>
    <w:p w14:paraId="69415344" w14:textId="77777777" w:rsidR="00DE43C9" w:rsidRPr="00D27DE0" w:rsidRDefault="00DE43C9" w:rsidP="00DE43C9">
      <w:pPr>
        <w:ind w:leftChars="400" w:left="960"/>
        <w:rPr>
          <w:ins w:id="592" w:author="Thomas Huang" w:date="2016-03-25T09:57:00Z"/>
          <w:rFonts w:ascii="Times New Roman" w:hAnsi="Times New Roman" w:cs="Times New Roman"/>
          <w:b/>
          <w:i/>
        </w:rPr>
      </w:pPr>
      <w:ins w:id="593" w:author="Thomas Huang" w:date="2016-03-25T09:57:00Z">
        <w:r w:rsidRPr="00D27DE0">
          <w:rPr>
            <w:rFonts w:ascii="Times New Roman" w:hAnsi="Times New Roman" w:cs="Times New Roman"/>
            <w:b/>
            <w:i/>
          </w:rPr>
          <w:t xml:space="preserve">Note: </w:t>
        </w:r>
      </w:ins>
    </w:p>
    <w:p w14:paraId="0A2453B7" w14:textId="77777777" w:rsidR="00DE43C9" w:rsidRDefault="00DE43C9" w:rsidP="00DE43C9">
      <w:pPr>
        <w:pStyle w:val="a3"/>
        <w:numPr>
          <w:ilvl w:val="3"/>
          <w:numId w:val="22"/>
        </w:numPr>
        <w:ind w:firstLineChars="0"/>
        <w:rPr>
          <w:ins w:id="594" w:author="Thomas Huang" w:date="2016-03-25T09:57:00Z"/>
          <w:rFonts w:ascii="Times New Roman" w:hAnsi="Times New Roman" w:cs="Times New Roman"/>
        </w:rPr>
      </w:pPr>
      <w:ins w:id="595" w:author="Thomas Huang" w:date="2016-03-25T09:57:00Z">
        <w:r w:rsidRPr="00D27DE0">
          <w:rPr>
            <w:rFonts w:ascii="Times New Roman" w:hAnsi="Times New Roman" w:cs="Times New Roman"/>
          </w:rPr>
          <w:t xml:space="preserve">In the calculation of correlation coefficient, choosing of sample sets is very crucial, for different samples sets will result in very different coefficients. In my research I’ve performed the correlation test on 4 samples sets: a) all sample, b) all seedlings, c) 27-day seedling, d) all-flowers. Because the paper </w:t>
        </w:r>
        <w:r w:rsidRPr="00D27DE0">
          <w:rPr>
            <w:rFonts w:ascii="Times New Roman" w:hAnsi="Times New Roman" w:cs="Times New Roman"/>
            <w:i/>
          </w:rPr>
          <w:t xml:space="preserve">"Transcriptome-wide identification of microRNA targets in rice" </w:t>
        </w:r>
        <w:r w:rsidRPr="00D27DE0">
          <w:rPr>
            <w:rFonts w:ascii="Times New Roman" w:hAnsi="Times New Roman" w:cs="Times New Roman"/>
          </w:rPr>
          <w:t xml:space="preserve">from which I collected the experimentally validated targets, adopts the 4-week (28 days) seedling as samples, then the 27-day seedling samples used by </w:t>
        </w:r>
        <w:proofErr w:type="spellStart"/>
        <w:r w:rsidRPr="00D27DE0">
          <w:rPr>
            <w:rFonts w:ascii="Times New Roman" w:hAnsi="Times New Roman" w:cs="Times New Roman"/>
            <w:i/>
          </w:rPr>
          <w:t>RiceFREND</w:t>
        </w:r>
        <w:proofErr w:type="spellEnd"/>
        <w:r w:rsidRPr="00D27DE0">
          <w:rPr>
            <w:rFonts w:ascii="Times New Roman" w:hAnsi="Times New Roman" w:cs="Times New Roman"/>
          </w:rPr>
          <w:t xml:space="preserve"> would be </w:t>
        </w:r>
        <w:r w:rsidRPr="00D27DE0">
          <w:rPr>
            <w:rFonts w:ascii="Times New Roman" w:hAnsi="Times New Roman" w:cs="Times New Roman"/>
          </w:rPr>
          <w:lastRenderedPageBreak/>
          <w:t>most similar.</w:t>
        </w:r>
      </w:ins>
    </w:p>
    <w:p w14:paraId="0E69D4AC" w14:textId="1A95F88A" w:rsidR="00DE43C9" w:rsidRPr="00DE43C9" w:rsidRDefault="00DE43C9">
      <w:pPr>
        <w:pStyle w:val="a3"/>
        <w:numPr>
          <w:ilvl w:val="3"/>
          <w:numId w:val="22"/>
        </w:numPr>
        <w:ind w:firstLineChars="0"/>
        <w:rPr>
          <w:rFonts w:ascii="Times New Roman" w:hAnsi="Times New Roman" w:cs="Times New Roman"/>
          <w:rPrChange w:id="596" w:author="Thomas Huang" w:date="2016-03-25T09:57:00Z">
            <w:rPr/>
          </w:rPrChange>
        </w:rPr>
        <w:pPrChange w:id="597" w:author="Thomas Huang" w:date="2016-03-25T09:57:00Z">
          <w:pPr>
            <w:pStyle w:val="a3"/>
            <w:numPr>
              <w:numId w:val="22"/>
            </w:numPr>
            <w:ind w:left="900" w:firstLineChars="0" w:hanging="480"/>
          </w:pPr>
        </w:pPrChange>
      </w:pPr>
      <w:ins w:id="598" w:author="Thomas Huang" w:date="2016-03-25T09:57:00Z">
        <w:r>
          <w:rPr>
            <w:rFonts w:ascii="Times New Roman" w:hAnsi="Times New Roman" w:cs="Times New Roman"/>
          </w:rPr>
          <w:t xml:space="preserve">Correlation of mature miRNAs with target genes serves as a validation test for the assumption that there’s the negative correlation between authentic </w:t>
        </w:r>
        <w:proofErr w:type="gramStart"/>
        <w:r>
          <w:rPr>
            <w:rFonts w:ascii="Times New Roman" w:hAnsi="Times New Roman" w:cs="Times New Roman"/>
          </w:rPr>
          <w:t>miRNA:target</w:t>
        </w:r>
        <w:proofErr w:type="gramEnd"/>
        <w:r>
          <w:rPr>
            <w:rFonts w:ascii="Times New Roman" w:hAnsi="Times New Roman" w:cs="Times New Roman"/>
          </w:rPr>
          <w:t xml:space="preserve"> interactions, while the correlation of precursors and target genes would provided insight into the individual relationship between each miRNA family member and the putative target genes.</w:t>
        </w:r>
      </w:ins>
    </w:p>
    <w:p w14:paraId="1A21AF5F" w14:textId="4E2E568D" w:rsidR="004A560F" w:rsidRPr="00837913" w:rsidRDefault="004A560F" w:rsidP="004A560F">
      <w:pPr>
        <w:ind w:leftChars="200" w:left="480"/>
        <w:rPr>
          <w:rFonts w:ascii="Times New Roman" w:hAnsi="Times New Roman" w:cs="Times New Roman"/>
          <w:b/>
          <w:color w:val="FF0000"/>
        </w:rPr>
      </w:pPr>
      <w:r w:rsidRPr="00837913">
        <w:rPr>
          <w:rFonts w:ascii="Times New Roman" w:hAnsi="Times New Roman" w:cs="Times New Roman"/>
          <w:b/>
          <w:color w:val="FF0000"/>
        </w:rPr>
        <w:t>Result:</w:t>
      </w:r>
    </w:p>
    <w:p w14:paraId="620E004C" w14:textId="11E5AE5A" w:rsidR="004A560F" w:rsidRPr="007C6971" w:rsidRDefault="00096E97" w:rsidP="004A560F">
      <w:pPr>
        <w:pStyle w:val="a3"/>
        <w:numPr>
          <w:ilvl w:val="0"/>
          <w:numId w:val="23"/>
        </w:numPr>
        <w:ind w:firstLineChars="0"/>
        <w:rPr>
          <w:rFonts w:ascii="Times New Roman" w:hAnsi="Times New Roman" w:cs="Times New Roman"/>
          <w:color w:val="7030A0"/>
          <w:rPrChange w:id="599" w:author="Mary" w:date="2016-03-22T15:09:00Z">
            <w:rPr>
              <w:rFonts w:ascii="Times New Roman" w:hAnsi="Times New Roman" w:cs="Times New Roman"/>
              <w:color w:val="FF8098"/>
            </w:rPr>
          </w:rPrChange>
        </w:rPr>
      </w:pPr>
      <w:r w:rsidRPr="007C6971">
        <w:rPr>
          <w:rFonts w:ascii="Times New Roman" w:hAnsi="Times New Roman" w:cs="Times New Roman"/>
          <w:color w:val="7030A0"/>
          <w:rPrChange w:id="600" w:author="Mary" w:date="2016-03-22T15:09:00Z">
            <w:rPr>
              <w:rFonts w:ascii="Times New Roman" w:hAnsi="Times New Roman" w:cs="Times New Roman"/>
              <w:color w:val="FF8098"/>
            </w:rPr>
          </w:rPrChange>
        </w:rPr>
        <w:t xml:space="preserve">The putative conclusion, that </w:t>
      </w:r>
      <w:ins w:id="601" w:author="Mary" w:date="2016-03-22T14:58:00Z">
        <w:r w:rsidR="000E3911" w:rsidRPr="007C6971">
          <w:rPr>
            <w:rFonts w:ascii="Times New Roman" w:hAnsi="Times New Roman" w:cs="Times New Roman"/>
            <w:color w:val="7030A0"/>
            <w:rPrChange w:id="602" w:author="Mary" w:date="2016-03-22T15:09:00Z">
              <w:rPr>
                <w:rFonts w:ascii="Times New Roman" w:hAnsi="Times New Roman" w:cs="Times New Roman"/>
                <w:color w:val="FF8098"/>
              </w:rPr>
            </w:rPrChange>
          </w:rPr>
          <w:t xml:space="preserve"> the expression of </w:t>
        </w:r>
      </w:ins>
      <w:r w:rsidRPr="007C6971">
        <w:rPr>
          <w:rFonts w:ascii="Times New Roman" w:hAnsi="Times New Roman" w:cs="Times New Roman"/>
          <w:color w:val="7030A0"/>
          <w:rPrChange w:id="603" w:author="Mary" w:date="2016-03-22T15:09:00Z">
            <w:rPr>
              <w:rFonts w:ascii="Times New Roman" w:hAnsi="Times New Roman" w:cs="Times New Roman"/>
              <w:color w:val="FF8098"/>
            </w:rPr>
          </w:rPrChange>
        </w:rPr>
        <w:t xml:space="preserve">miRNAs are negatively </w:t>
      </w:r>
      <w:del w:id="604" w:author="Mary" w:date="2016-03-22T14:57:00Z">
        <w:r w:rsidRPr="007C6971" w:rsidDel="000E3911">
          <w:rPr>
            <w:rFonts w:ascii="Times New Roman" w:hAnsi="Times New Roman" w:cs="Times New Roman"/>
            <w:color w:val="7030A0"/>
            <w:rPrChange w:id="605" w:author="Mary" w:date="2016-03-22T15:09:00Z">
              <w:rPr>
                <w:rFonts w:ascii="Times New Roman" w:hAnsi="Times New Roman" w:cs="Times New Roman"/>
                <w:color w:val="FF8098"/>
              </w:rPr>
            </w:rPrChange>
          </w:rPr>
          <w:delText xml:space="preserve">expression </w:delText>
        </w:r>
      </w:del>
      <w:r w:rsidRPr="007C6971">
        <w:rPr>
          <w:rFonts w:ascii="Times New Roman" w:hAnsi="Times New Roman" w:cs="Times New Roman"/>
          <w:color w:val="7030A0"/>
          <w:rPrChange w:id="606" w:author="Mary" w:date="2016-03-22T15:09:00Z">
            <w:rPr>
              <w:rFonts w:ascii="Times New Roman" w:hAnsi="Times New Roman" w:cs="Times New Roman"/>
              <w:color w:val="FF8098"/>
            </w:rPr>
          </w:rPrChange>
        </w:rPr>
        <w:t>correlated with</w:t>
      </w:r>
      <w:ins w:id="607" w:author="Mary" w:date="2016-03-22T14:58:00Z">
        <w:r w:rsidR="000E3911" w:rsidRPr="007C6971">
          <w:rPr>
            <w:rFonts w:ascii="Times New Roman" w:hAnsi="Times New Roman" w:cs="Times New Roman"/>
            <w:color w:val="7030A0"/>
            <w:rPrChange w:id="608" w:author="Mary" w:date="2016-03-22T15:09:00Z">
              <w:rPr>
                <w:rFonts w:ascii="Times New Roman" w:hAnsi="Times New Roman" w:cs="Times New Roman"/>
                <w:color w:val="FF8098"/>
              </w:rPr>
            </w:rPrChange>
          </w:rPr>
          <w:t xml:space="preserve"> that of</w:t>
        </w:r>
      </w:ins>
      <w:r w:rsidRPr="007C6971">
        <w:rPr>
          <w:rFonts w:ascii="Times New Roman" w:hAnsi="Times New Roman" w:cs="Times New Roman"/>
          <w:color w:val="7030A0"/>
          <w:rPrChange w:id="609" w:author="Mary" w:date="2016-03-22T15:09:00Z">
            <w:rPr>
              <w:rFonts w:ascii="Times New Roman" w:hAnsi="Times New Roman" w:cs="Times New Roman"/>
              <w:color w:val="FF8098"/>
            </w:rPr>
          </w:rPrChange>
        </w:rPr>
        <w:t xml:space="preserve"> their targets, does not stand firm here, </w:t>
      </w:r>
      <w:ins w:id="610" w:author="Mary" w:date="2016-03-22T14:59:00Z">
        <w:r w:rsidR="000E3911" w:rsidRPr="007C6971">
          <w:rPr>
            <w:rFonts w:ascii="Times New Roman" w:hAnsi="Times New Roman" w:cs="Times New Roman"/>
            <w:color w:val="7030A0"/>
            <w:rPrChange w:id="611" w:author="Mary" w:date="2016-03-22T15:09:00Z">
              <w:rPr>
                <w:rFonts w:ascii="Times New Roman" w:hAnsi="Times New Roman" w:cs="Times New Roman"/>
                <w:color w:val="FF8098"/>
              </w:rPr>
            </w:rPrChange>
          </w:rPr>
          <w:t xml:space="preserve">as the correlation was not observed </w:t>
        </w:r>
      </w:ins>
      <w:proofErr w:type="spellStart"/>
      <w:r w:rsidRPr="007C6971">
        <w:rPr>
          <w:rFonts w:ascii="Times New Roman" w:hAnsi="Times New Roman" w:cs="Times New Roman"/>
          <w:color w:val="7030A0"/>
          <w:rPrChange w:id="612" w:author="Mary" w:date="2016-03-22T15:09:00Z">
            <w:rPr>
              <w:rFonts w:ascii="Times New Roman" w:hAnsi="Times New Roman" w:cs="Times New Roman"/>
              <w:color w:val="FF8098"/>
            </w:rPr>
          </w:rPrChange>
        </w:rPr>
        <w:t>for</w:t>
      </w:r>
      <w:del w:id="613" w:author="Mary" w:date="2016-03-22T14:59:00Z">
        <w:r w:rsidRPr="007C6971" w:rsidDel="000E3911">
          <w:rPr>
            <w:rFonts w:ascii="Times New Roman" w:hAnsi="Times New Roman" w:cs="Times New Roman"/>
            <w:color w:val="7030A0"/>
            <w:rPrChange w:id="614" w:author="Mary" w:date="2016-03-22T15:09:00Z">
              <w:rPr>
                <w:rFonts w:ascii="Times New Roman" w:hAnsi="Times New Roman" w:cs="Times New Roman"/>
                <w:color w:val="FF8098"/>
              </w:rPr>
            </w:rPrChange>
          </w:rPr>
          <w:delText xml:space="preserve"> not </w:delText>
        </w:r>
      </w:del>
      <w:r w:rsidRPr="007C6971">
        <w:rPr>
          <w:rFonts w:ascii="Times New Roman" w:hAnsi="Times New Roman" w:cs="Times New Roman"/>
          <w:color w:val="7030A0"/>
          <w:rPrChange w:id="615" w:author="Mary" w:date="2016-03-22T15:09:00Z">
            <w:rPr>
              <w:rFonts w:ascii="Times New Roman" w:hAnsi="Times New Roman" w:cs="Times New Roman"/>
              <w:color w:val="FF8098"/>
            </w:rPr>
          </w:rPrChange>
        </w:rPr>
        <w:t>all</w:t>
      </w:r>
      <w:proofErr w:type="spellEnd"/>
      <w:r w:rsidRPr="007C6971">
        <w:rPr>
          <w:rFonts w:ascii="Times New Roman" w:hAnsi="Times New Roman" w:cs="Times New Roman"/>
          <w:color w:val="7030A0"/>
          <w:rPrChange w:id="616" w:author="Mary" w:date="2016-03-22T15:09:00Z">
            <w:rPr>
              <w:rFonts w:ascii="Times New Roman" w:hAnsi="Times New Roman" w:cs="Times New Roman"/>
              <w:color w:val="FF8098"/>
            </w:rPr>
          </w:rPrChange>
        </w:rPr>
        <w:t xml:space="preserve"> </w:t>
      </w:r>
      <w:del w:id="617" w:author="Mary" w:date="2016-03-22T14:59:00Z">
        <w:r w:rsidRPr="007C6971" w:rsidDel="000E3911">
          <w:rPr>
            <w:rFonts w:ascii="Times New Roman" w:hAnsi="Times New Roman" w:cs="Times New Roman"/>
            <w:color w:val="7030A0"/>
            <w:rPrChange w:id="618" w:author="Mary" w:date="2016-03-22T15:09:00Z">
              <w:rPr>
                <w:rFonts w:ascii="Times New Roman" w:hAnsi="Times New Roman" w:cs="Times New Roman"/>
                <w:color w:val="FF8098"/>
              </w:rPr>
            </w:rPrChange>
          </w:rPr>
          <w:delText xml:space="preserve">the </w:delText>
        </w:r>
      </w:del>
      <w:r w:rsidRPr="007C6971">
        <w:rPr>
          <w:rFonts w:ascii="Times New Roman" w:hAnsi="Times New Roman" w:cs="Times New Roman"/>
          <w:color w:val="7030A0"/>
          <w:rPrChange w:id="619" w:author="Mary" w:date="2016-03-22T15:09:00Z">
            <w:rPr>
              <w:rFonts w:ascii="Times New Roman" w:hAnsi="Times New Roman" w:cs="Times New Roman"/>
              <w:color w:val="FF8098"/>
            </w:rPr>
          </w:rPrChange>
        </w:rPr>
        <w:t xml:space="preserve">experimentally validated target genes </w:t>
      </w:r>
      <w:del w:id="620" w:author="Mary" w:date="2016-03-22T14:59:00Z">
        <w:r w:rsidRPr="007C6971" w:rsidDel="000E3911">
          <w:rPr>
            <w:rFonts w:ascii="Times New Roman" w:hAnsi="Times New Roman" w:cs="Times New Roman"/>
            <w:color w:val="7030A0"/>
            <w:rPrChange w:id="621" w:author="Mary" w:date="2016-03-22T15:09:00Z">
              <w:rPr>
                <w:rFonts w:ascii="Times New Roman" w:hAnsi="Times New Roman" w:cs="Times New Roman"/>
                <w:color w:val="FF8098"/>
              </w:rPr>
            </w:rPrChange>
          </w:rPr>
          <w:delText>are negatively correlated with miRNAs;</w:delText>
        </w:r>
      </w:del>
    </w:p>
    <w:p w14:paraId="670CB1A6" w14:textId="7EF73CAE" w:rsidR="00096E97" w:rsidRPr="007C6971" w:rsidRDefault="00634440" w:rsidP="004A560F">
      <w:pPr>
        <w:pStyle w:val="a3"/>
        <w:numPr>
          <w:ilvl w:val="0"/>
          <w:numId w:val="23"/>
        </w:numPr>
        <w:ind w:firstLineChars="0"/>
        <w:rPr>
          <w:rFonts w:ascii="Times New Roman" w:hAnsi="Times New Roman" w:cs="Times New Roman"/>
          <w:color w:val="7030A0"/>
          <w:rPrChange w:id="622" w:author="Mary" w:date="2016-03-22T15:09:00Z">
            <w:rPr>
              <w:rFonts w:ascii="Times New Roman" w:hAnsi="Times New Roman" w:cs="Times New Roman"/>
              <w:color w:val="FF8098"/>
            </w:rPr>
          </w:rPrChange>
        </w:rPr>
      </w:pPr>
      <w:r w:rsidRPr="007C6971">
        <w:rPr>
          <w:rFonts w:ascii="Times New Roman" w:hAnsi="Times New Roman" w:cs="Times New Roman"/>
          <w:color w:val="7030A0"/>
          <w:rPrChange w:id="623" w:author="Mary" w:date="2016-03-22T15:09:00Z">
            <w:rPr>
              <w:rFonts w:ascii="Times New Roman" w:hAnsi="Times New Roman" w:cs="Times New Roman"/>
              <w:color w:val="FF8098"/>
            </w:rPr>
          </w:rPrChange>
        </w:rPr>
        <w:t>In 27-day</w:t>
      </w:r>
      <w:ins w:id="624" w:author="Mary" w:date="2016-03-22T15:02:00Z">
        <w:r w:rsidR="00B61AE7" w:rsidRPr="007C6971">
          <w:rPr>
            <w:rFonts w:ascii="Times New Roman" w:hAnsi="Times New Roman" w:cs="Times New Roman"/>
            <w:color w:val="7030A0"/>
            <w:rPrChange w:id="625" w:author="Mary" w:date="2016-03-22T15:09:00Z">
              <w:rPr>
                <w:rFonts w:ascii="Times New Roman" w:hAnsi="Times New Roman" w:cs="Times New Roman"/>
                <w:color w:val="FF8098"/>
              </w:rPr>
            </w:rPrChange>
          </w:rPr>
          <w:t xml:space="preserve"> old</w:t>
        </w:r>
      </w:ins>
      <w:r w:rsidRPr="007C6971">
        <w:rPr>
          <w:rFonts w:ascii="Times New Roman" w:hAnsi="Times New Roman" w:cs="Times New Roman"/>
          <w:color w:val="7030A0"/>
          <w:rPrChange w:id="626" w:author="Mary" w:date="2016-03-22T15:09:00Z">
            <w:rPr>
              <w:rFonts w:ascii="Times New Roman" w:hAnsi="Times New Roman" w:cs="Times New Roman"/>
              <w:color w:val="FF8098"/>
            </w:rPr>
          </w:rPrChange>
        </w:rPr>
        <w:t xml:space="preserve"> seedlings, </w:t>
      </w:r>
      <w:ins w:id="627" w:author="Mary" w:date="2016-03-22T15:02:00Z">
        <w:r w:rsidR="00B61AE7" w:rsidRPr="007C6971">
          <w:rPr>
            <w:rFonts w:ascii="Times New Roman" w:hAnsi="Times New Roman" w:cs="Times New Roman"/>
            <w:color w:val="7030A0"/>
            <w:rPrChange w:id="628" w:author="Mary" w:date="2016-03-22T15:09:00Z">
              <w:rPr>
                <w:rFonts w:ascii="Times New Roman" w:hAnsi="Times New Roman" w:cs="Times New Roman"/>
                <w:color w:val="FF8098"/>
              </w:rPr>
            </w:rPrChange>
          </w:rPr>
          <w:t xml:space="preserve"> expression of </w:t>
        </w:r>
      </w:ins>
      <w:r w:rsidRPr="007C6971">
        <w:rPr>
          <w:rFonts w:ascii="Times New Roman" w:hAnsi="Times New Roman" w:cs="Times New Roman"/>
          <w:color w:val="7030A0"/>
          <w:rPrChange w:id="629" w:author="Mary" w:date="2016-03-22T15:09:00Z">
            <w:rPr>
              <w:rFonts w:ascii="Times New Roman" w:hAnsi="Times New Roman" w:cs="Times New Roman"/>
              <w:color w:val="FF8098"/>
            </w:rPr>
          </w:rPrChange>
        </w:rPr>
        <w:t xml:space="preserve">136 out of 367 </w:t>
      </w:r>
      <w:ins w:id="630" w:author="Mary" w:date="2016-03-22T15:02:00Z">
        <w:r w:rsidR="00B61AE7" w:rsidRPr="007C6971">
          <w:rPr>
            <w:rFonts w:ascii="Times New Roman" w:hAnsi="Times New Roman" w:cs="Times New Roman"/>
            <w:color w:val="7030A0"/>
            <w:rPrChange w:id="631" w:author="Mary" w:date="2016-03-22T15:09:00Z">
              <w:rPr>
                <w:rFonts w:ascii="Times New Roman" w:hAnsi="Times New Roman" w:cs="Times New Roman"/>
                <w:color w:val="FF8098"/>
              </w:rPr>
            </w:rPrChange>
          </w:rPr>
          <w:t>mi</w:t>
        </w:r>
      </w:ins>
      <w:ins w:id="632" w:author="Mary" w:date="2016-03-22T15:03:00Z">
        <w:r w:rsidR="00B61AE7" w:rsidRPr="007C6971">
          <w:rPr>
            <w:rFonts w:ascii="Times New Roman" w:hAnsi="Times New Roman" w:cs="Times New Roman"/>
            <w:color w:val="7030A0"/>
            <w:rPrChange w:id="633" w:author="Mary" w:date="2016-03-22T15:09:00Z">
              <w:rPr>
                <w:rFonts w:ascii="Times New Roman" w:hAnsi="Times New Roman" w:cs="Times New Roman"/>
                <w:color w:val="FF8098"/>
              </w:rPr>
            </w:rPrChange>
          </w:rPr>
          <w:t xml:space="preserve">RNA:target </w:t>
        </w:r>
      </w:ins>
      <w:r w:rsidRPr="007C6971">
        <w:rPr>
          <w:rFonts w:ascii="Times New Roman" w:hAnsi="Times New Roman" w:cs="Times New Roman"/>
          <w:color w:val="7030A0"/>
          <w:rPrChange w:id="634" w:author="Mary" w:date="2016-03-22T15:09:00Z">
            <w:rPr>
              <w:rFonts w:ascii="Times New Roman" w:hAnsi="Times New Roman" w:cs="Times New Roman"/>
              <w:color w:val="FF8098"/>
            </w:rPr>
          </w:rPrChange>
        </w:rPr>
        <w:t xml:space="preserve">pairs are negatively correlated (all these interaction pairs, </w:t>
      </w:r>
      <w:proofErr w:type="spellStart"/>
      <w:r w:rsidRPr="007C6971">
        <w:rPr>
          <w:rFonts w:ascii="Times New Roman" w:hAnsi="Times New Roman" w:cs="Times New Roman"/>
          <w:color w:val="7030A0"/>
          <w:rPrChange w:id="635" w:author="Mary" w:date="2016-03-22T15:09:00Z">
            <w:rPr>
              <w:rFonts w:ascii="Times New Roman" w:hAnsi="Times New Roman" w:cs="Times New Roman"/>
              <w:color w:val="FF8098"/>
            </w:rPr>
          </w:rPrChange>
        </w:rPr>
        <w:t>precursor:target</w:t>
      </w:r>
      <w:proofErr w:type="spellEnd"/>
      <w:r w:rsidRPr="007C6971">
        <w:rPr>
          <w:rFonts w:ascii="Times New Roman" w:hAnsi="Times New Roman" w:cs="Times New Roman"/>
          <w:color w:val="7030A0"/>
          <w:rPrChange w:id="636" w:author="Mary" w:date="2016-03-22T15:09:00Z">
            <w:rPr>
              <w:rFonts w:ascii="Times New Roman" w:hAnsi="Times New Roman" w:cs="Times New Roman"/>
              <w:color w:val="FF8098"/>
            </w:rPr>
          </w:rPrChange>
        </w:rPr>
        <w:t>, are experimentally validated</w:t>
      </w:r>
      <w:ins w:id="637" w:author="Mary" w:date="2016-03-22T15:03:00Z">
        <w:r w:rsidR="00B61AE7" w:rsidRPr="007C6971">
          <w:rPr>
            <w:rFonts w:ascii="Times New Roman" w:hAnsi="Times New Roman" w:cs="Times New Roman"/>
            <w:color w:val="7030A0"/>
            <w:rPrChange w:id="638" w:author="Mary" w:date="2016-03-22T15:09:00Z">
              <w:rPr>
                <w:rFonts w:ascii="Times New Roman" w:hAnsi="Times New Roman" w:cs="Times New Roman"/>
                <w:color w:val="FF8098"/>
              </w:rPr>
            </w:rPrChange>
          </w:rPr>
          <w:t xml:space="preserve"> in tissues that are at similar developmental stages </w:t>
        </w:r>
      </w:ins>
      <w:del w:id="639" w:author="Mary" w:date="2016-03-22T15:03:00Z">
        <w:r w:rsidRPr="007C6971" w:rsidDel="00B61AE7">
          <w:rPr>
            <w:rFonts w:ascii="Times New Roman" w:hAnsi="Times New Roman" w:cs="Times New Roman"/>
            <w:color w:val="7030A0"/>
            <w:rPrChange w:id="640" w:author="Mary" w:date="2016-03-22T15:09:00Z">
              <w:rPr>
                <w:rFonts w:ascii="Times New Roman" w:hAnsi="Times New Roman" w:cs="Times New Roman"/>
                <w:color w:val="FF8098"/>
              </w:rPr>
            </w:rPrChange>
          </w:rPr>
          <w:delText xml:space="preserve">, and 27-day seedlings are the closest rice </w:delText>
        </w:r>
      </w:del>
      <w:del w:id="641" w:author="Mary" w:date="2016-03-22T15:02:00Z">
        <w:r w:rsidRPr="007C6971" w:rsidDel="00B61AE7">
          <w:rPr>
            <w:rFonts w:ascii="Times New Roman" w:hAnsi="Times New Roman" w:cs="Times New Roman"/>
            <w:color w:val="7030A0"/>
            <w:rPrChange w:id="642" w:author="Mary" w:date="2016-03-22T15:09:00Z">
              <w:rPr>
                <w:rFonts w:ascii="Times New Roman" w:hAnsi="Times New Roman" w:cs="Times New Roman"/>
                <w:color w:val="FF8098"/>
              </w:rPr>
            </w:rPrChange>
          </w:rPr>
          <w:delText>organisms</w:delText>
        </w:r>
      </w:del>
      <w:del w:id="643" w:author="Mary" w:date="2016-03-22T15:03:00Z">
        <w:r w:rsidRPr="007C6971" w:rsidDel="00B61AE7">
          <w:rPr>
            <w:rFonts w:ascii="Times New Roman" w:hAnsi="Times New Roman" w:cs="Times New Roman"/>
            <w:color w:val="7030A0"/>
            <w:rPrChange w:id="644" w:author="Mary" w:date="2016-03-22T15:09:00Z">
              <w:rPr>
                <w:rFonts w:ascii="Times New Roman" w:hAnsi="Times New Roman" w:cs="Times New Roman"/>
                <w:color w:val="FF8098"/>
              </w:rPr>
            </w:rPrChange>
          </w:rPr>
          <w:delText xml:space="preserve"> to the ones published in that paper</w:delText>
        </w:r>
      </w:del>
      <w:r w:rsidRPr="007C6971">
        <w:rPr>
          <w:rFonts w:ascii="Times New Roman" w:hAnsi="Times New Roman" w:cs="Times New Roman"/>
          <w:color w:val="7030A0"/>
          <w:rPrChange w:id="645" w:author="Mary" w:date="2016-03-22T15:09:00Z">
            <w:rPr>
              <w:rFonts w:ascii="Times New Roman" w:hAnsi="Times New Roman" w:cs="Times New Roman"/>
              <w:color w:val="FF8098"/>
            </w:rPr>
          </w:rPrChange>
        </w:rPr>
        <w:t>);</w:t>
      </w:r>
    </w:p>
    <w:p w14:paraId="194D1ABB" w14:textId="5BAA7837" w:rsidR="00634440" w:rsidRPr="007C6971" w:rsidRDefault="00634440" w:rsidP="004A560F">
      <w:pPr>
        <w:pStyle w:val="a3"/>
        <w:numPr>
          <w:ilvl w:val="0"/>
          <w:numId w:val="23"/>
        </w:numPr>
        <w:ind w:firstLineChars="0"/>
        <w:rPr>
          <w:rFonts w:ascii="Times New Roman" w:hAnsi="Times New Roman" w:cs="Times New Roman"/>
          <w:color w:val="7030A0"/>
          <w:rPrChange w:id="646" w:author="Mary" w:date="2016-03-22T15:09:00Z">
            <w:rPr>
              <w:rFonts w:ascii="Times New Roman" w:hAnsi="Times New Roman" w:cs="Times New Roman"/>
              <w:color w:val="FF8098"/>
            </w:rPr>
          </w:rPrChange>
        </w:rPr>
      </w:pPr>
      <w:commentRangeStart w:id="647"/>
      <w:r w:rsidRPr="007C6971">
        <w:rPr>
          <w:rFonts w:ascii="Times New Roman" w:hAnsi="Times New Roman" w:cs="Times New Roman"/>
          <w:color w:val="7030A0"/>
          <w:rPrChange w:id="648" w:author="Mary" w:date="2016-03-22T15:09:00Z">
            <w:rPr>
              <w:rFonts w:ascii="Times New Roman" w:hAnsi="Times New Roman" w:cs="Times New Roman"/>
              <w:color w:val="FF8098"/>
            </w:rPr>
          </w:rPrChange>
        </w:rPr>
        <w:t>In 27-day</w:t>
      </w:r>
      <w:ins w:id="649" w:author="Mary" w:date="2016-03-22T15:06:00Z">
        <w:r w:rsidR="007C6971" w:rsidRPr="007C6971">
          <w:rPr>
            <w:rFonts w:ascii="Times New Roman" w:hAnsi="Times New Roman" w:cs="Times New Roman"/>
            <w:color w:val="7030A0"/>
            <w:rPrChange w:id="650" w:author="Mary" w:date="2016-03-22T15:09:00Z">
              <w:rPr>
                <w:rFonts w:ascii="Times New Roman" w:hAnsi="Times New Roman" w:cs="Times New Roman"/>
                <w:color w:val="FF8098"/>
              </w:rPr>
            </w:rPrChange>
          </w:rPr>
          <w:t>-old</w:t>
        </w:r>
      </w:ins>
      <w:r w:rsidRPr="007C6971">
        <w:rPr>
          <w:rFonts w:ascii="Times New Roman" w:hAnsi="Times New Roman" w:cs="Times New Roman"/>
          <w:color w:val="7030A0"/>
          <w:rPrChange w:id="651" w:author="Mary" w:date="2016-03-22T15:09:00Z">
            <w:rPr>
              <w:rFonts w:ascii="Times New Roman" w:hAnsi="Times New Roman" w:cs="Times New Roman"/>
              <w:color w:val="FF8098"/>
            </w:rPr>
          </w:rPrChange>
        </w:rPr>
        <w:t xml:space="preserve"> seedling</w:t>
      </w:r>
      <w:ins w:id="652" w:author="Mary" w:date="2016-03-22T15:06:00Z">
        <w:r w:rsidR="007C6971" w:rsidRPr="007C6971">
          <w:rPr>
            <w:rFonts w:ascii="Times New Roman" w:hAnsi="Times New Roman" w:cs="Times New Roman"/>
            <w:color w:val="7030A0"/>
            <w:rPrChange w:id="653" w:author="Mary" w:date="2016-03-22T15:09:00Z">
              <w:rPr>
                <w:rFonts w:ascii="Times New Roman" w:hAnsi="Times New Roman" w:cs="Times New Roman"/>
                <w:color w:val="FF8098"/>
              </w:rPr>
            </w:rPrChange>
          </w:rPr>
          <w:t>s</w:t>
        </w:r>
      </w:ins>
      <w:r w:rsidRPr="007C6971">
        <w:rPr>
          <w:rFonts w:ascii="Times New Roman" w:hAnsi="Times New Roman" w:cs="Times New Roman"/>
          <w:color w:val="7030A0"/>
          <w:rPrChange w:id="654" w:author="Mary" w:date="2016-03-22T15:09:00Z">
            <w:rPr>
              <w:rFonts w:ascii="Times New Roman" w:hAnsi="Times New Roman" w:cs="Times New Roman"/>
              <w:color w:val="FF8098"/>
            </w:rPr>
          </w:rPrChange>
        </w:rPr>
        <w:t xml:space="preserve">, </w:t>
      </w:r>
      <w:r w:rsidRPr="00DE43C9">
        <w:rPr>
          <w:rFonts w:ascii="Times New Roman" w:hAnsi="Times New Roman" w:cs="Times New Roman"/>
          <w:strike/>
          <w:color w:val="7030A0"/>
          <w:rPrChange w:id="655" w:author="Thomas Huang" w:date="2016-03-25T09:58:00Z">
            <w:rPr>
              <w:rFonts w:ascii="Times New Roman" w:hAnsi="Times New Roman" w:cs="Times New Roman"/>
              <w:color w:val="FF8098"/>
            </w:rPr>
          </w:rPrChange>
        </w:rPr>
        <w:t>82 out of 16 pairs are negatively correlated</w:t>
      </w:r>
      <w:ins w:id="656" w:author="Thomas Huang" w:date="2016-03-25T09:58:00Z">
        <w:r w:rsidR="00DE43C9">
          <w:rPr>
            <w:rFonts w:ascii="Times New Roman" w:hAnsi="Times New Roman" w:cs="Times New Roman"/>
            <w:color w:val="7030A0"/>
          </w:rPr>
          <w:t xml:space="preserve"> </w:t>
        </w:r>
        <w:r w:rsidR="00DE43C9" w:rsidRPr="00DE43C9">
          <w:rPr>
            <w:rFonts w:ascii="Times New Roman" w:hAnsi="Times New Roman" w:cs="Times New Roman"/>
            <w:color w:val="7030A0"/>
          </w:rPr>
          <w:t xml:space="preserve">116 out of 363 </w:t>
        </w:r>
        <w:proofErr w:type="spellStart"/>
        <w:proofErr w:type="gramStart"/>
        <w:r w:rsidR="00DE43C9" w:rsidRPr="00DE43C9">
          <w:rPr>
            <w:rFonts w:ascii="Times New Roman" w:hAnsi="Times New Roman" w:cs="Times New Roman"/>
            <w:color w:val="7030A0"/>
          </w:rPr>
          <w:t>mature:target</w:t>
        </w:r>
        <w:proofErr w:type="spellEnd"/>
        <w:proofErr w:type="gramEnd"/>
        <w:r w:rsidR="00DE43C9" w:rsidRPr="00DE43C9">
          <w:rPr>
            <w:rFonts w:ascii="Times New Roman" w:hAnsi="Times New Roman" w:cs="Times New Roman"/>
            <w:color w:val="7030A0"/>
          </w:rPr>
          <w:t xml:space="preserve"> pairs are negatively correlated.</w:t>
        </w:r>
      </w:ins>
      <w:r w:rsidRPr="007C6971">
        <w:rPr>
          <w:rFonts w:ascii="Times New Roman" w:hAnsi="Times New Roman" w:cs="Times New Roman"/>
          <w:color w:val="7030A0"/>
          <w:rPrChange w:id="657" w:author="Mary" w:date="2016-03-22T15:09:00Z">
            <w:rPr>
              <w:rFonts w:ascii="Times New Roman" w:hAnsi="Times New Roman" w:cs="Times New Roman"/>
              <w:color w:val="FF8098"/>
            </w:rPr>
          </w:rPrChange>
        </w:rPr>
        <w:t xml:space="preserve"> </w:t>
      </w:r>
      <w:commentRangeEnd w:id="647"/>
      <w:r w:rsidR="007C6971" w:rsidRPr="007C6971">
        <w:rPr>
          <w:rStyle w:val="a7"/>
          <w:color w:val="7030A0"/>
          <w:rPrChange w:id="658" w:author="Mary" w:date="2016-03-22T15:09:00Z">
            <w:rPr>
              <w:rStyle w:val="a7"/>
            </w:rPr>
          </w:rPrChange>
        </w:rPr>
        <w:commentReference w:id="647"/>
      </w:r>
    </w:p>
    <w:p w14:paraId="0557A2AB" w14:textId="5507A7BC" w:rsidR="00634440" w:rsidRPr="00837913" w:rsidRDefault="00634440" w:rsidP="00837913">
      <w:pPr>
        <w:ind w:leftChars="200" w:left="480"/>
        <w:rPr>
          <w:rFonts w:ascii="Times New Roman" w:hAnsi="Times New Roman" w:cs="Times New Roman"/>
          <w:b/>
          <w:color w:val="FF0000"/>
        </w:rPr>
      </w:pPr>
      <w:r w:rsidRPr="00837913">
        <w:rPr>
          <w:rFonts w:ascii="Times New Roman" w:hAnsi="Times New Roman" w:cs="Times New Roman"/>
          <w:b/>
          <w:color w:val="FF0000"/>
        </w:rPr>
        <w:t>Conclusion:</w:t>
      </w:r>
    </w:p>
    <w:p w14:paraId="7522D9BA" w14:textId="70F27D7B" w:rsidR="00634440" w:rsidRPr="007C6971" w:rsidRDefault="00837913" w:rsidP="00634440">
      <w:pPr>
        <w:ind w:left="420"/>
        <w:rPr>
          <w:rFonts w:ascii="Times New Roman" w:hAnsi="Times New Roman" w:cs="Times New Roman"/>
          <w:color w:val="7030A0"/>
          <w:rPrChange w:id="659" w:author="Mary" w:date="2016-03-22T15:09:00Z">
            <w:rPr>
              <w:rFonts w:ascii="Times New Roman" w:hAnsi="Times New Roman" w:cs="Times New Roman"/>
              <w:color w:val="FF8098"/>
            </w:rPr>
          </w:rPrChange>
        </w:rPr>
      </w:pPr>
      <w:r w:rsidRPr="007C6971">
        <w:rPr>
          <w:rFonts w:ascii="Times New Roman" w:hAnsi="Times New Roman" w:cs="Times New Roman"/>
          <w:color w:val="7030A0"/>
          <w:rPrChange w:id="660" w:author="Mary" w:date="2016-03-22T15:09:00Z">
            <w:rPr>
              <w:rFonts w:ascii="Times New Roman" w:hAnsi="Times New Roman" w:cs="Times New Roman"/>
              <w:color w:val="FF8098"/>
            </w:rPr>
          </w:rPrChange>
        </w:rPr>
        <w:t>There are 2 possible explanations to the unexpected results of the expression correlation:</w:t>
      </w:r>
    </w:p>
    <w:p w14:paraId="408CB46D" w14:textId="0CE34DBB" w:rsidR="00837913" w:rsidRPr="007C6971" w:rsidRDefault="00837913" w:rsidP="00837913">
      <w:pPr>
        <w:pStyle w:val="a3"/>
        <w:numPr>
          <w:ilvl w:val="0"/>
          <w:numId w:val="24"/>
        </w:numPr>
        <w:ind w:firstLineChars="0"/>
        <w:rPr>
          <w:rFonts w:ascii="Times New Roman" w:hAnsi="Times New Roman" w:cs="Times New Roman"/>
          <w:color w:val="7030A0"/>
          <w:rPrChange w:id="661" w:author="Mary" w:date="2016-03-22T15:09:00Z">
            <w:rPr>
              <w:rFonts w:ascii="Times New Roman" w:hAnsi="Times New Roman" w:cs="Times New Roman"/>
              <w:color w:val="FF8098"/>
            </w:rPr>
          </w:rPrChange>
        </w:rPr>
      </w:pPr>
      <w:r w:rsidRPr="007C6971">
        <w:rPr>
          <w:rFonts w:ascii="Times New Roman" w:hAnsi="Times New Roman" w:cs="Times New Roman"/>
          <w:color w:val="7030A0"/>
          <w:rPrChange w:id="662" w:author="Mary" w:date="2016-03-22T15:09:00Z">
            <w:rPr>
              <w:rFonts w:ascii="Times New Roman" w:hAnsi="Times New Roman" w:cs="Times New Roman"/>
              <w:color w:val="FF8098"/>
            </w:rPr>
          </w:rPrChange>
        </w:rPr>
        <w:t xml:space="preserve">Pre-assumed negative expression correlation </w:t>
      </w:r>
      <w:ins w:id="663" w:author="Mary" w:date="2016-03-22T15:09:00Z">
        <w:r w:rsidR="007C6971">
          <w:rPr>
            <w:rFonts w:ascii="Times New Roman" w:hAnsi="Times New Roman" w:cs="Times New Roman"/>
            <w:color w:val="7030A0"/>
          </w:rPr>
          <w:t>between</w:t>
        </w:r>
      </w:ins>
      <w:del w:id="664" w:author="Mary" w:date="2016-03-22T15:09:00Z">
        <w:r w:rsidRPr="007C6971" w:rsidDel="007C6971">
          <w:rPr>
            <w:rFonts w:ascii="Times New Roman" w:hAnsi="Times New Roman" w:cs="Times New Roman"/>
            <w:color w:val="7030A0"/>
            <w:rPrChange w:id="665" w:author="Mary" w:date="2016-03-22T15:09:00Z">
              <w:rPr>
                <w:rFonts w:ascii="Times New Roman" w:hAnsi="Times New Roman" w:cs="Times New Roman"/>
                <w:color w:val="FF8098"/>
              </w:rPr>
            </w:rPrChange>
          </w:rPr>
          <w:delText>of</w:delText>
        </w:r>
      </w:del>
      <w:r w:rsidRPr="007C6971">
        <w:rPr>
          <w:rFonts w:ascii="Times New Roman" w:hAnsi="Times New Roman" w:cs="Times New Roman"/>
          <w:color w:val="7030A0"/>
          <w:rPrChange w:id="666" w:author="Mary" w:date="2016-03-22T15:09:00Z">
            <w:rPr>
              <w:rFonts w:ascii="Times New Roman" w:hAnsi="Times New Roman" w:cs="Times New Roman"/>
              <w:color w:val="FF8098"/>
            </w:rPr>
          </w:rPrChange>
        </w:rPr>
        <w:t xml:space="preserve"> miRNAs and </w:t>
      </w:r>
      <w:ins w:id="667" w:author="Mary" w:date="2016-03-22T15:09:00Z">
        <w:r w:rsidR="007C6971">
          <w:rPr>
            <w:rFonts w:ascii="Times New Roman" w:hAnsi="Times New Roman" w:cs="Times New Roman"/>
            <w:color w:val="7030A0"/>
          </w:rPr>
          <w:t xml:space="preserve">cognate </w:t>
        </w:r>
      </w:ins>
      <w:r w:rsidRPr="007C6971">
        <w:rPr>
          <w:rFonts w:ascii="Times New Roman" w:hAnsi="Times New Roman" w:cs="Times New Roman"/>
          <w:color w:val="7030A0"/>
          <w:rPrChange w:id="668" w:author="Mary" w:date="2016-03-22T15:09:00Z">
            <w:rPr>
              <w:rFonts w:ascii="Times New Roman" w:hAnsi="Times New Roman" w:cs="Times New Roman"/>
              <w:color w:val="FF8098"/>
            </w:rPr>
          </w:rPrChange>
        </w:rPr>
        <w:t xml:space="preserve">target genes does not hold firm </w:t>
      </w:r>
      <w:del w:id="669" w:author="Mary" w:date="2016-03-22T15:09:00Z">
        <w:r w:rsidRPr="007C6971" w:rsidDel="007C6971">
          <w:rPr>
            <w:rFonts w:ascii="Times New Roman" w:hAnsi="Times New Roman" w:cs="Times New Roman"/>
            <w:color w:val="7030A0"/>
            <w:rPrChange w:id="670" w:author="Mary" w:date="2016-03-22T15:09:00Z">
              <w:rPr>
                <w:rFonts w:ascii="Times New Roman" w:hAnsi="Times New Roman" w:cs="Times New Roman"/>
                <w:color w:val="FF8098"/>
              </w:rPr>
            </w:rPrChange>
          </w:rPr>
          <w:delText>in living cells</w:delText>
        </w:r>
      </w:del>
      <w:ins w:id="671" w:author="Mary" w:date="2016-03-22T15:09:00Z">
        <w:r w:rsidR="007C6971">
          <w:rPr>
            <w:rFonts w:ascii="Times New Roman" w:hAnsi="Times New Roman" w:cs="Times New Roman"/>
            <w:color w:val="7030A0"/>
          </w:rPr>
          <w:t>in the dataset we examined</w:t>
        </w:r>
      </w:ins>
      <w:r w:rsidRPr="007C6971">
        <w:rPr>
          <w:rFonts w:ascii="Times New Roman" w:hAnsi="Times New Roman" w:cs="Times New Roman"/>
          <w:color w:val="7030A0"/>
          <w:rPrChange w:id="672" w:author="Mary" w:date="2016-03-22T15:09:00Z">
            <w:rPr>
              <w:rFonts w:ascii="Times New Roman" w:hAnsi="Times New Roman" w:cs="Times New Roman"/>
              <w:color w:val="FF8098"/>
            </w:rPr>
          </w:rPrChange>
        </w:rPr>
        <w:t>, which</w:t>
      </w:r>
      <w:ins w:id="673" w:author="Mary" w:date="2016-03-22T15:10:00Z">
        <w:r w:rsidR="007C6971">
          <w:rPr>
            <w:rFonts w:ascii="Times New Roman" w:hAnsi="Times New Roman" w:cs="Times New Roman"/>
            <w:color w:val="7030A0"/>
          </w:rPr>
          <w:t xml:space="preserve"> implies that there are other</w:t>
        </w:r>
      </w:ins>
      <w:del w:id="674" w:author="Mary" w:date="2016-03-22T15:10:00Z">
        <w:r w:rsidRPr="007C6971" w:rsidDel="007C6971">
          <w:rPr>
            <w:rFonts w:ascii="Times New Roman" w:hAnsi="Times New Roman" w:cs="Times New Roman"/>
            <w:color w:val="7030A0"/>
            <w:rPrChange w:id="675" w:author="Mary" w:date="2016-03-22T15:09:00Z">
              <w:rPr>
                <w:rFonts w:ascii="Times New Roman" w:hAnsi="Times New Roman" w:cs="Times New Roman"/>
                <w:color w:val="FF8098"/>
              </w:rPr>
            </w:rPrChange>
          </w:rPr>
          <w:delText xml:space="preserve"> means</w:delText>
        </w:r>
      </w:del>
      <w:r w:rsidRPr="007C6971">
        <w:rPr>
          <w:rFonts w:ascii="Times New Roman" w:hAnsi="Times New Roman" w:cs="Times New Roman"/>
          <w:color w:val="7030A0"/>
          <w:rPrChange w:id="676" w:author="Mary" w:date="2016-03-22T15:09:00Z">
            <w:rPr>
              <w:rFonts w:ascii="Times New Roman" w:hAnsi="Times New Roman" w:cs="Times New Roman"/>
              <w:color w:val="FF8098"/>
            </w:rPr>
          </w:rPrChange>
        </w:rPr>
        <w:t xml:space="preserve"> factors</w:t>
      </w:r>
      <w:ins w:id="677" w:author="Mary" w:date="2016-03-22T15:10:00Z">
        <w:r w:rsidR="007C6971">
          <w:rPr>
            <w:rFonts w:ascii="Times New Roman" w:hAnsi="Times New Roman" w:cs="Times New Roman"/>
            <w:color w:val="7030A0"/>
          </w:rPr>
          <w:t xml:space="preserve"> other than complementarity</w:t>
        </w:r>
      </w:ins>
      <w:r w:rsidRPr="007C6971">
        <w:rPr>
          <w:rFonts w:ascii="Times New Roman" w:hAnsi="Times New Roman" w:cs="Times New Roman"/>
          <w:color w:val="7030A0"/>
          <w:rPrChange w:id="678" w:author="Mary" w:date="2016-03-22T15:09:00Z">
            <w:rPr>
              <w:rFonts w:ascii="Times New Roman" w:hAnsi="Times New Roman" w:cs="Times New Roman"/>
              <w:color w:val="FF8098"/>
            </w:rPr>
          </w:rPrChange>
        </w:rPr>
        <w:t xml:space="preserve"> </w:t>
      </w:r>
      <w:del w:id="679" w:author="Mary" w:date="2016-03-22T15:10:00Z">
        <w:r w:rsidRPr="007C6971" w:rsidDel="007C6971">
          <w:rPr>
            <w:rFonts w:ascii="Times New Roman" w:hAnsi="Times New Roman" w:cs="Times New Roman"/>
            <w:color w:val="7030A0"/>
            <w:rPrChange w:id="680" w:author="Mary" w:date="2016-03-22T15:09:00Z">
              <w:rPr>
                <w:rFonts w:ascii="Times New Roman" w:hAnsi="Times New Roman" w:cs="Times New Roman"/>
                <w:color w:val="FF8098"/>
              </w:rPr>
            </w:rPrChange>
          </w:rPr>
          <w:delText>that will</w:delText>
        </w:r>
      </w:del>
      <w:ins w:id="681" w:author="Mary" w:date="2016-03-22T15:10:00Z">
        <w:r w:rsidR="007C6971">
          <w:rPr>
            <w:rFonts w:ascii="Times New Roman" w:hAnsi="Times New Roman" w:cs="Times New Roman"/>
            <w:color w:val="7030A0"/>
          </w:rPr>
          <w:t>=</w:t>
        </w:r>
      </w:ins>
      <w:r w:rsidRPr="007C6971">
        <w:rPr>
          <w:rFonts w:ascii="Times New Roman" w:hAnsi="Times New Roman" w:cs="Times New Roman"/>
          <w:color w:val="7030A0"/>
          <w:rPrChange w:id="682" w:author="Mary" w:date="2016-03-22T15:09:00Z">
            <w:rPr>
              <w:rFonts w:ascii="Times New Roman" w:hAnsi="Times New Roman" w:cs="Times New Roman"/>
              <w:color w:val="FF8098"/>
            </w:rPr>
          </w:rPrChange>
        </w:rPr>
        <w:t xml:space="preserve"> affect the silencing of </w:t>
      </w:r>
      <w:del w:id="683" w:author="Mary" w:date="2016-03-22T15:10:00Z">
        <w:r w:rsidRPr="007C6971" w:rsidDel="007C6971">
          <w:rPr>
            <w:rFonts w:ascii="Times New Roman" w:hAnsi="Times New Roman" w:cs="Times New Roman"/>
            <w:color w:val="7030A0"/>
            <w:rPrChange w:id="684" w:author="Mary" w:date="2016-03-22T15:09:00Z">
              <w:rPr>
                <w:rFonts w:ascii="Times New Roman" w:hAnsi="Times New Roman" w:cs="Times New Roman"/>
                <w:color w:val="FF8098"/>
              </w:rPr>
            </w:rPrChange>
          </w:rPr>
          <w:delText xml:space="preserve">miRNA upon the </w:delText>
        </w:r>
      </w:del>
      <w:r w:rsidRPr="007C6971">
        <w:rPr>
          <w:rFonts w:ascii="Times New Roman" w:hAnsi="Times New Roman" w:cs="Times New Roman"/>
          <w:color w:val="7030A0"/>
          <w:rPrChange w:id="685" w:author="Mary" w:date="2016-03-22T15:09:00Z">
            <w:rPr>
              <w:rFonts w:ascii="Times New Roman" w:hAnsi="Times New Roman" w:cs="Times New Roman"/>
              <w:color w:val="FF8098"/>
            </w:rPr>
          </w:rPrChange>
        </w:rPr>
        <w:t>target mRNA;</w:t>
      </w:r>
    </w:p>
    <w:p w14:paraId="3A99CE50" w14:textId="0DAECD41" w:rsidR="00837913" w:rsidRPr="007C6971" w:rsidRDefault="00837913" w:rsidP="00837913">
      <w:pPr>
        <w:pStyle w:val="a3"/>
        <w:numPr>
          <w:ilvl w:val="0"/>
          <w:numId w:val="24"/>
        </w:numPr>
        <w:ind w:firstLineChars="0"/>
        <w:rPr>
          <w:rFonts w:ascii="Times New Roman" w:hAnsi="Times New Roman" w:cs="Times New Roman"/>
          <w:color w:val="7030A0"/>
          <w:rPrChange w:id="686" w:author="Mary" w:date="2016-03-22T15:09:00Z">
            <w:rPr>
              <w:rFonts w:ascii="Times New Roman" w:hAnsi="Times New Roman" w:cs="Times New Roman"/>
              <w:color w:val="FF8098"/>
            </w:rPr>
          </w:rPrChange>
        </w:rPr>
      </w:pPr>
      <w:r w:rsidRPr="007C6971">
        <w:rPr>
          <w:rFonts w:ascii="Times New Roman" w:hAnsi="Times New Roman" w:cs="Times New Roman"/>
          <w:color w:val="7030A0"/>
          <w:rPrChange w:id="687" w:author="Mary" w:date="2016-03-22T15:09:00Z">
            <w:rPr>
              <w:rFonts w:ascii="Times New Roman" w:hAnsi="Times New Roman" w:cs="Times New Roman"/>
              <w:color w:val="FF8098"/>
            </w:rPr>
          </w:rPrChange>
        </w:rPr>
        <w:t>This expression profil</w:t>
      </w:r>
      <w:ins w:id="688" w:author="Mary" w:date="2016-03-22T15:21:00Z">
        <w:r w:rsidR="007C6971">
          <w:rPr>
            <w:rFonts w:ascii="Times New Roman" w:hAnsi="Times New Roman" w:cs="Times New Roman"/>
            <w:color w:val="7030A0"/>
          </w:rPr>
          <w:t>ing</w:t>
        </w:r>
      </w:ins>
      <w:del w:id="689" w:author="Mary" w:date="2016-03-22T15:21:00Z">
        <w:r w:rsidRPr="007C6971" w:rsidDel="007C6971">
          <w:rPr>
            <w:rFonts w:ascii="Times New Roman" w:hAnsi="Times New Roman" w:cs="Times New Roman"/>
            <w:color w:val="7030A0"/>
            <w:rPrChange w:id="690" w:author="Mary" w:date="2016-03-22T15:09:00Z">
              <w:rPr>
                <w:rFonts w:ascii="Times New Roman" w:hAnsi="Times New Roman" w:cs="Times New Roman"/>
                <w:color w:val="FF8098"/>
              </w:rPr>
            </w:rPrChange>
          </w:rPr>
          <w:delText>e</w:delText>
        </w:r>
      </w:del>
      <w:ins w:id="691" w:author="Mary" w:date="2016-03-22T15:21:00Z">
        <w:r w:rsidR="007C6971">
          <w:rPr>
            <w:rFonts w:ascii="Times New Roman" w:hAnsi="Times New Roman" w:cs="Times New Roman"/>
            <w:color w:val="7030A0"/>
          </w:rPr>
          <w:t xml:space="preserve"> </w:t>
        </w:r>
      </w:ins>
      <w:ins w:id="692" w:author="Mary" w:date="2016-03-22T15:38:00Z">
        <w:r w:rsidR="00C8615F">
          <w:rPr>
            <w:rFonts w:ascii="Times New Roman" w:hAnsi="Times New Roman" w:cs="Times New Roman"/>
            <w:color w:val="7030A0"/>
          </w:rPr>
          <w:t>was</w:t>
        </w:r>
      </w:ins>
      <w:ins w:id="693" w:author="Mary" w:date="2016-03-22T15:21:00Z">
        <w:r w:rsidR="007C6971">
          <w:rPr>
            <w:rFonts w:ascii="Times New Roman" w:hAnsi="Times New Roman" w:cs="Times New Roman"/>
            <w:color w:val="7030A0"/>
          </w:rPr>
          <w:t xml:space="preserve"> performed in</w:t>
        </w:r>
      </w:ins>
      <w:del w:id="694" w:author="Mary" w:date="2016-03-22T15:21:00Z">
        <w:r w:rsidRPr="007C6971" w:rsidDel="007C6971">
          <w:rPr>
            <w:rFonts w:ascii="Times New Roman" w:hAnsi="Times New Roman" w:cs="Times New Roman"/>
            <w:color w:val="7030A0"/>
            <w:rPrChange w:id="695" w:author="Mary" w:date="2016-03-22T15:09:00Z">
              <w:rPr>
                <w:rFonts w:ascii="Times New Roman" w:hAnsi="Times New Roman" w:cs="Times New Roman"/>
                <w:color w:val="FF8098"/>
              </w:rPr>
            </w:rPrChange>
          </w:rPr>
          <w:delText xml:space="preserve"> is</w:delText>
        </w:r>
      </w:del>
      <w:r w:rsidRPr="007C6971">
        <w:rPr>
          <w:rFonts w:ascii="Times New Roman" w:hAnsi="Times New Roman" w:cs="Times New Roman"/>
          <w:color w:val="7030A0"/>
          <w:rPrChange w:id="696" w:author="Mary" w:date="2016-03-22T15:09:00Z">
            <w:rPr>
              <w:rFonts w:ascii="Times New Roman" w:hAnsi="Times New Roman" w:cs="Times New Roman"/>
              <w:color w:val="FF8098"/>
            </w:rPr>
          </w:rPrChange>
        </w:rPr>
        <w:t xml:space="preserve"> a collection of </w:t>
      </w:r>
      <w:del w:id="697" w:author="Mary" w:date="2016-03-22T15:21:00Z">
        <w:r w:rsidRPr="007C6971" w:rsidDel="007C6971">
          <w:rPr>
            <w:rFonts w:ascii="Times New Roman" w:hAnsi="Times New Roman" w:cs="Times New Roman"/>
            <w:color w:val="7030A0"/>
            <w:rPrChange w:id="698" w:author="Mary" w:date="2016-03-22T15:09:00Z">
              <w:rPr>
                <w:rFonts w:ascii="Times New Roman" w:hAnsi="Times New Roman" w:cs="Times New Roman"/>
                <w:color w:val="FF8098"/>
              </w:rPr>
            </w:rPrChange>
          </w:rPr>
          <w:delText xml:space="preserve">all cells in a </w:delText>
        </w:r>
      </w:del>
      <w:r w:rsidRPr="007C6971">
        <w:rPr>
          <w:rFonts w:ascii="Times New Roman" w:hAnsi="Times New Roman" w:cs="Times New Roman"/>
          <w:color w:val="7030A0"/>
          <w:rPrChange w:id="699" w:author="Mary" w:date="2016-03-22T15:09:00Z">
            <w:rPr>
              <w:rFonts w:ascii="Times New Roman" w:hAnsi="Times New Roman" w:cs="Times New Roman"/>
              <w:color w:val="FF8098"/>
            </w:rPr>
          </w:rPrChange>
        </w:rPr>
        <w:t>tissue</w:t>
      </w:r>
      <w:ins w:id="700" w:author="Mary" w:date="2016-03-22T15:21:00Z">
        <w:r w:rsidR="007C6971">
          <w:rPr>
            <w:rFonts w:ascii="Times New Roman" w:hAnsi="Times New Roman" w:cs="Times New Roman"/>
            <w:color w:val="7030A0"/>
          </w:rPr>
          <w:t>s</w:t>
        </w:r>
      </w:ins>
      <w:ins w:id="701" w:author="Mary" w:date="2016-03-22T15:22:00Z">
        <w:r w:rsidR="007C6971">
          <w:rPr>
            <w:rFonts w:ascii="Times New Roman" w:hAnsi="Times New Roman" w:cs="Times New Roman"/>
            <w:color w:val="7030A0"/>
          </w:rPr>
          <w:t xml:space="preserve"> containing different organs and cell types</w:t>
        </w:r>
      </w:ins>
      <w:r w:rsidRPr="007C6971">
        <w:rPr>
          <w:rFonts w:ascii="Times New Roman" w:hAnsi="Times New Roman" w:cs="Times New Roman"/>
          <w:color w:val="7030A0"/>
          <w:rPrChange w:id="702" w:author="Mary" w:date="2016-03-22T15:09:00Z">
            <w:rPr>
              <w:rFonts w:ascii="Times New Roman" w:hAnsi="Times New Roman" w:cs="Times New Roman"/>
              <w:color w:val="FF8098"/>
            </w:rPr>
          </w:rPrChange>
        </w:rPr>
        <w:t>,</w:t>
      </w:r>
      <w:ins w:id="703" w:author="Mary" w:date="2016-03-22T15:58:00Z">
        <w:r w:rsidR="00F936C8">
          <w:rPr>
            <w:rFonts w:ascii="Times New Roman" w:hAnsi="Times New Roman" w:cs="Times New Roman"/>
            <w:color w:val="7030A0"/>
          </w:rPr>
          <w:t xml:space="preserve"> and the calculation was performed </w:t>
        </w:r>
      </w:ins>
      <w:ins w:id="704" w:author="Mary" w:date="2016-03-22T16:16:00Z">
        <w:r w:rsidR="00160D28">
          <w:rPr>
            <w:rFonts w:ascii="Times New Roman" w:hAnsi="Times New Roman" w:cs="Times New Roman"/>
            <w:color w:val="7030A0"/>
          </w:rPr>
          <w:t>between</w:t>
        </w:r>
      </w:ins>
      <w:ins w:id="705" w:author="Mary" w:date="2016-03-22T15:59:00Z">
        <w:r w:rsidR="00F936C8">
          <w:rPr>
            <w:rFonts w:ascii="Times New Roman" w:hAnsi="Times New Roman" w:cs="Times New Roman"/>
            <w:color w:val="7030A0"/>
          </w:rPr>
          <w:t xml:space="preserve"> the total expression of miRNA and targets.</w:t>
        </w:r>
      </w:ins>
      <w:ins w:id="706" w:author="Mary" w:date="2016-03-22T15:58:00Z">
        <w:r w:rsidR="00F936C8">
          <w:rPr>
            <w:rFonts w:ascii="Times New Roman" w:hAnsi="Times New Roman" w:cs="Times New Roman"/>
            <w:color w:val="7030A0"/>
          </w:rPr>
          <w:t xml:space="preserve"> </w:t>
        </w:r>
      </w:ins>
      <w:r w:rsidRPr="007C6971">
        <w:rPr>
          <w:rFonts w:ascii="Times New Roman" w:hAnsi="Times New Roman" w:cs="Times New Roman"/>
          <w:color w:val="7030A0"/>
          <w:rPrChange w:id="707" w:author="Mary" w:date="2016-03-22T15:09:00Z">
            <w:rPr>
              <w:rFonts w:ascii="Times New Roman" w:hAnsi="Times New Roman" w:cs="Times New Roman"/>
              <w:color w:val="FF8098"/>
            </w:rPr>
          </w:rPrChange>
        </w:rPr>
        <w:t xml:space="preserve"> </w:t>
      </w:r>
      <w:del w:id="708" w:author="Mary" w:date="2016-03-22T15:38:00Z">
        <w:r w:rsidRPr="007C6971" w:rsidDel="00C8615F">
          <w:rPr>
            <w:rFonts w:ascii="Times New Roman" w:hAnsi="Times New Roman" w:cs="Times New Roman"/>
            <w:color w:val="7030A0"/>
            <w:rPrChange w:id="709" w:author="Mary" w:date="2016-03-22T15:09:00Z">
              <w:rPr>
                <w:rFonts w:ascii="Times New Roman" w:hAnsi="Times New Roman" w:cs="Times New Roman"/>
                <w:color w:val="FF8098"/>
              </w:rPr>
            </w:rPrChange>
          </w:rPr>
          <w:delText>so</w:delText>
        </w:r>
      </w:del>
      <w:del w:id="710" w:author="Mary" w:date="2016-03-22T15:22:00Z">
        <w:r w:rsidRPr="007C6971" w:rsidDel="007C6971">
          <w:rPr>
            <w:rFonts w:ascii="Times New Roman" w:hAnsi="Times New Roman" w:cs="Times New Roman"/>
            <w:color w:val="7030A0"/>
            <w:rPrChange w:id="711" w:author="Mary" w:date="2016-03-22T15:09:00Z">
              <w:rPr>
                <w:rFonts w:ascii="Times New Roman" w:hAnsi="Times New Roman" w:cs="Times New Roman"/>
                <w:color w:val="FF8098"/>
              </w:rPr>
            </w:rPrChange>
          </w:rPr>
          <w:delText xml:space="preserve"> </w:delText>
        </w:r>
      </w:del>
      <w:del w:id="712" w:author="Mary" w:date="2016-03-22T15:38:00Z">
        <w:r w:rsidRPr="007C6971" w:rsidDel="00C8615F">
          <w:rPr>
            <w:rFonts w:ascii="Times New Roman" w:hAnsi="Times New Roman" w:cs="Times New Roman"/>
            <w:color w:val="7030A0"/>
            <w:rPrChange w:id="713" w:author="Mary" w:date="2016-03-22T15:09:00Z">
              <w:rPr>
                <w:rFonts w:ascii="Times New Roman" w:hAnsi="Times New Roman" w:cs="Times New Roman"/>
                <w:color w:val="FF8098"/>
              </w:rPr>
            </w:rPrChange>
          </w:rPr>
          <w:delText xml:space="preserve">when the expression level are summed, the negative correlation will </w:delText>
        </w:r>
        <w:commentRangeStart w:id="714"/>
        <w:r w:rsidRPr="007C6971" w:rsidDel="00C8615F">
          <w:rPr>
            <w:rFonts w:ascii="Times New Roman" w:hAnsi="Times New Roman" w:cs="Times New Roman"/>
            <w:color w:val="7030A0"/>
            <w:rPrChange w:id="715" w:author="Mary" w:date="2016-03-22T15:09:00Z">
              <w:rPr>
                <w:rFonts w:ascii="Times New Roman" w:hAnsi="Times New Roman" w:cs="Times New Roman"/>
                <w:color w:val="FF8098"/>
              </w:rPr>
            </w:rPrChange>
          </w:rPr>
          <w:delText>disappea</w:delText>
        </w:r>
      </w:del>
      <w:ins w:id="716" w:author="Mary" w:date="2016-03-22T15:59:00Z">
        <w:r w:rsidR="00F936C8">
          <w:rPr>
            <w:rFonts w:ascii="Times New Roman" w:hAnsi="Times New Roman" w:cs="Times New Roman"/>
            <w:color w:val="7030A0"/>
          </w:rPr>
          <w:t>S</w:t>
        </w:r>
      </w:ins>
      <w:del w:id="717" w:author="Mary" w:date="2016-03-22T15:38:00Z">
        <w:r w:rsidRPr="007C6971" w:rsidDel="00C8615F">
          <w:rPr>
            <w:rFonts w:ascii="Times New Roman" w:hAnsi="Times New Roman" w:cs="Times New Roman"/>
            <w:color w:val="7030A0"/>
            <w:rPrChange w:id="718" w:author="Mary" w:date="2016-03-22T15:09:00Z">
              <w:rPr>
                <w:rFonts w:ascii="Times New Roman" w:hAnsi="Times New Roman" w:cs="Times New Roman"/>
                <w:color w:val="FF8098"/>
              </w:rPr>
            </w:rPrChange>
          </w:rPr>
          <w:delText>r</w:delText>
        </w:r>
      </w:del>
      <w:ins w:id="719" w:author="Mary" w:date="2016-03-22T15:38:00Z">
        <w:r w:rsidR="00C8615F">
          <w:rPr>
            <w:rFonts w:ascii="Times New Roman" w:hAnsi="Times New Roman" w:cs="Times New Roman"/>
            <w:color w:val="7030A0"/>
          </w:rPr>
          <w:t>o</w:t>
        </w:r>
      </w:ins>
      <w:ins w:id="720" w:author="Mary" w:date="2016-03-22T15:59:00Z">
        <w:r w:rsidR="00F936C8">
          <w:rPr>
            <w:rFonts w:ascii="Times New Roman" w:hAnsi="Times New Roman" w:cs="Times New Roman"/>
            <w:color w:val="7030A0"/>
          </w:rPr>
          <w:t xml:space="preserve"> it cannot</w:t>
        </w:r>
      </w:ins>
      <w:ins w:id="721" w:author="Mary" w:date="2016-03-22T16:00:00Z">
        <w:r w:rsidR="00F936C8">
          <w:rPr>
            <w:rFonts w:ascii="Times New Roman" w:hAnsi="Times New Roman" w:cs="Times New Roman"/>
            <w:color w:val="7030A0"/>
          </w:rPr>
          <w:t xml:space="preserve"> be ruled out the possibility that </w:t>
        </w:r>
      </w:ins>
      <w:ins w:id="722" w:author="Mary" w:date="2016-03-22T15:38:00Z">
        <w:r w:rsidR="00C8615F">
          <w:rPr>
            <w:rFonts w:ascii="Times New Roman" w:hAnsi="Times New Roman" w:cs="Times New Roman"/>
            <w:color w:val="7030A0"/>
          </w:rPr>
          <w:t>there might be instances that the targets are only expressed in</w:t>
        </w:r>
      </w:ins>
      <w:ins w:id="723" w:author="Mary" w:date="2016-03-22T15:39:00Z">
        <w:r w:rsidR="00C8615F">
          <w:rPr>
            <w:rFonts w:ascii="Times New Roman" w:hAnsi="Times New Roman" w:cs="Times New Roman"/>
            <w:color w:val="7030A0"/>
          </w:rPr>
          <w:t xml:space="preserve"> certain organs/cells</w:t>
        </w:r>
      </w:ins>
      <w:ins w:id="724" w:author="Mary" w:date="2016-03-22T16:25:00Z">
        <w:r w:rsidR="00BE7C2E">
          <w:rPr>
            <w:rFonts w:ascii="Times New Roman" w:hAnsi="Times New Roman" w:cs="Times New Roman" w:hint="eastAsia"/>
            <w:color w:val="7030A0"/>
          </w:rPr>
          <w:t>，</w:t>
        </w:r>
        <w:r w:rsidR="00BE7C2E">
          <w:rPr>
            <w:rFonts w:ascii="Times New Roman" w:hAnsi="Times New Roman" w:cs="Times New Roman" w:hint="eastAsia"/>
            <w:color w:val="7030A0"/>
          </w:rPr>
          <w:t xml:space="preserve">or expressed </w:t>
        </w:r>
        <w:r w:rsidR="00BE7C2E">
          <w:rPr>
            <w:rFonts w:ascii="Times New Roman" w:hAnsi="Times New Roman" w:cs="Times New Roman"/>
            <w:color w:val="7030A0"/>
          </w:rPr>
          <w:t xml:space="preserve">exclusively </w:t>
        </w:r>
      </w:ins>
      <w:ins w:id="725" w:author="Mary" w:date="2016-03-22T16:26:00Z">
        <w:r w:rsidR="00BE7C2E">
          <w:rPr>
            <w:rFonts w:ascii="Times New Roman" w:hAnsi="Times New Roman" w:cs="Times New Roman"/>
            <w:color w:val="7030A0"/>
          </w:rPr>
          <w:t>with cognate miRNAs, therefore</w:t>
        </w:r>
      </w:ins>
      <w:ins w:id="726" w:author="Mary" w:date="2016-03-22T16:19:00Z">
        <w:r w:rsidR="00160D28">
          <w:rPr>
            <w:rFonts w:ascii="Times New Roman" w:hAnsi="Times New Roman" w:cs="Times New Roman"/>
            <w:color w:val="7030A0"/>
          </w:rPr>
          <w:t xml:space="preserve"> the summed values used will screw the result.</w:t>
        </w:r>
      </w:ins>
      <w:ins w:id="727" w:author="Mary" w:date="2016-03-22T15:39:00Z">
        <w:r w:rsidR="00C8615F">
          <w:rPr>
            <w:rFonts w:ascii="Times New Roman" w:hAnsi="Times New Roman" w:cs="Times New Roman"/>
            <w:color w:val="7030A0"/>
          </w:rPr>
          <w:t xml:space="preserve"> </w:t>
        </w:r>
      </w:ins>
      <w:r w:rsidRPr="007C6971">
        <w:rPr>
          <w:rFonts w:ascii="Times New Roman" w:hAnsi="Times New Roman" w:cs="Times New Roman"/>
          <w:color w:val="7030A0"/>
          <w:rPrChange w:id="728" w:author="Mary" w:date="2016-03-22T15:09:00Z">
            <w:rPr>
              <w:rFonts w:ascii="Times New Roman" w:hAnsi="Times New Roman" w:cs="Times New Roman"/>
              <w:color w:val="FF8098"/>
            </w:rPr>
          </w:rPrChange>
        </w:rPr>
        <w:t>.</w:t>
      </w:r>
      <w:commentRangeEnd w:id="714"/>
      <w:r w:rsidR="00160D28">
        <w:rPr>
          <w:rStyle w:val="a7"/>
        </w:rPr>
        <w:commentReference w:id="714"/>
      </w:r>
    </w:p>
    <w:p w14:paraId="36122C68" w14:textId="7090F3AE" w:rsidR="00837913" w:rsidRPr="007C6971" w:rsidRDefault="00837913" w:rsidP="00837913">
      <w:pPr>
        <w:ind w:leftChars="200" w:left="480"/>
        <w:rPr>
          <w:rFonts w:ascii="Times New Roman" w:hAnsi="Times New Roman" w:cs="Times New Roman"/>
          <w:b/>
          <w:color w:val="7030A0"/>
          <w:rPrChange w:id="729" w:author="Mary" w:date="2016-03-22T15:09:00Z">
            <w:rPr>
              <w:rFonts w:ascii="Times New Roman" w:hAnsi="Times New Roman" w:cs="Times New Roman"/>
              <w:b/>
              <w:color w:val="FF0000"/>
            </w:rPr>
          </w:rPrChange>
        </w:rPr>
      </w:pPr>
      <w:r w:rsidRPr="007C6971">
        <w:rPr>
          <w:rFonts w:ascii="Times New Roman" w:hAnsi="Times New Roman" w:cs="Times New Roman"/>
          <w:b/>
          <w:color w:val="7030A0"/>
          <w:rPrChange w:id="730" w:author="Mary" w:date="2016-03-22T15:09:00Z">
            <w:rPr>
              <w:rFonts w:ascii="Times New Roman" w:hAnsi="Times New Roman" w:cs="Times New Roman"/>
              <w:b/>
              <w:color w:val="FF0000"/>
            </w:rPr>
          </w:rPrChange>
        </w:rPr>
        <w:t>Short comments:</w:t>
      </w:r>
    </w:p>
    <w:p w14:paraId="77FE4459" w14:textId="2C05B83D" w:rsidR="00837913" w:rsidRPr="007C6971" w:rsidRDefault="00837913" w:rsidP="00837913">
      <w:pPr>
        <w:ind w:left="420"/>
        <w:rPr>
          <w:rFonts w:ascii="Times New Roman" w:hAnsi="Times New Roman" w:cs="Times New Roman"/>
          <w:color w:val="7030A0"/>
          <w:rPrChange w:id="731" w:author="Mary" w:date="2016-03-22T15:09:00Z">
            <w:rPr>
              <w:rFonts w:ascii="Times New Roman" w:hAnsi="Times New Roman" w:cs="Times New Roman"/>
              <w:color w:val="FF8098"/>
            </w:rPr>
          </w:rPrChange>
        </w:rPr>
      </w:pPr>
      <w:bookmarkStart w:id="732" w:name="_GoBack"/>
      <w:commentRangeStart w:id="733"/>
      <w:r w:rsidRPr="007C6971">
        <w:rPr>
          <w:rFonts w:ascii="Times New Roman" w:hAnsi="Times New Roman" w:cs="Times New Roman"/>
          <w:color w:val="7030A0"/>
          <w:rPrChange w:id="734" w:author="Mary" w:date="2016-03-22T15:09:00Z">
            <w:rPr>
              <w:rFonts w:ascii="Times New Roman" w:hAnsi="Times New Roman" w:cs="Times New Roman"/>
              <w:color w:val="FF8098"/>
            </w:rPr>
          </w:rPrChange>
        </w:rPr>
        <w:t>Though the result does not seem promising</w:t>
      </w:r>
      <w:commentRangeEnd w:id="733"/>
      <w:r w:rsidR="00BE7C2E">
        <w:rPr>
          <w:rStyle w:val="a7"/>
        </w:rPr>
        <w:commentReference w:id="733"/>
      </w:r>
      <w:r w:rsidRPr="007C6971">
        <w:rPr>
          <w:rFonts w:ascii="Times New Roman" w:hAnsi="Times New Roman" w:cs="Times New Roman"/>
          <w:color w:val="7030A0"/>
          <w:rPrChange w:id="735" w:author="Mary" w:date="2016-03-22T15:09:00Z">
            <w:rPr>
              <w:rFonts w:ascii="Times New Roman" w:hAnsi="Times New Roman" w:cs="Times New Roman"/>
              <w:color w:val="FF8098"/>
            </w:rPr>
          </w:rPrChange>
        </w:rPr>
        <w:t>, it actually tells us the correlation between miRNAs and their targets is not as simple as we thought previously. And to some exten</w:t>
      </w:r>
      <w:ins w:id="736" w:author="Mary" w:date="2016-03-22T16:31:00Z">
        <w:r w:rsidR="00BC47D1">
          <w:rPr>
            <w:rFonts w:ascii="Times New Roman" w:hAnsi="Times New Roman" w:cs="Times New Roman"/>
            <w:color w:val="7030A0"/>
          </w:rPr>
          <w:t>t</w:t>
        </w:r>
      </w:ins>
      <w:del w:id="737" w:author="Mary" w:date="2016-03-22T16:31:00Z">
        <w:r w:rsidRPr="007C6971" w:rsidDel="00BC47D1">
          <w:rPr>
            <w:rFonts w:ascii="Times New Roman" w:hAnsi="Times New Roman" w:cs="Times New Roman"/>
            <w:color w:val="7030A0"/>
            <w:rPrChange w:id="738" w:author="Mary" w:date="2016-03-22T15:09:00Z">
              <w:rPr>
                <w:rFonts w:ascii="Times New Roman" w:hAnsi="Times New Roman" w:cs="Times New Roman"/>
                <w:color w:val="FF8098"/>
              </w:rPr>
            </w:rPrChange>
          </w:rPr>
          <w:delText>d</w:delText>
        </w:r>
      </w:del>
      <w:r w:rsidRPr="007C6971">
        <w:rPr>
          <w:rFonts w:ascii="Times New Roman" w:hAnsi="Times New Roman" w:cs="Times New Roman"/>
          <w:color w:val="7030A0"/>
          <w:rPrChange w:id="739" w:author="Mary" w:date="2016-03-22T15:09:00Z">
            <w:rPr>
              <w:rFonts w:ascii="Times New Roman" w:hAnsi="Times New Roman" w:cs="Times New Roman"/>
              <w:color w:val="FF8098"/>
            </w:rPr>
          </w:rPrChange>
        </w:rPr>
        <w:t>, this suggests the</w:t>
      </w:r>
      <w:ins w:id="740" w:author="Mary" w:date="2016-03-22T16:31:00Z">
        <w:r w:rsidR="00BC47D1">
          <w:rPr>
            <w:rFonts w:ascii="Times New Roman" w:hAnsi="Times New Roman" w:cs="Times New Roman"/>
            <w:color w:val="7030A0"/>
          </w:rPr>
          <w:t xml:space="preserve"> possible</w:t>
        </w:r>
      </w:ins>
      <w:r w:rsidRPr="007C6971">
        <w:rPr>
          <w:rFonts w:ascii="Times New Roman" w:hAnsi="Times New Roman" w:cs="Times New Roman"/>
          <w:color w:val="7030A0"/>
          <w:rPrChange w:id="741" w:author="Mary" w:date="2016-03-22T15:09:00Z">
            <w:rPr>
              <w:rFonts w:ascii="Times New Roman" w:hAnsi="Times New Roman" w:cs="Times New Roman"/>
              <w:color w:val="FF8098"/>
            </w:rPr>
          </w:rPrChange>
        </w:rPr>
        <w:t xml:space="preserve"> sub-</w:t>
      </w:r>
      <w:del w:id="742" w:author="Mary" w:date="2016-03-22T16:25:00Z">
        <w:r w:rsidRPr="007C6971" w:rsidDel="00BE7C2E">
          <w:rPr>
            <w:rFonts w:ascii="Times New Roman" w:hAnsi="Times New Roman" w:cs="Times New Roman"/>
            <w:color w:val="7030A0"/>
            <w:rPrChange w:id="743" w:author="Mary" w:date="2016-03-22T15:09:00Z">
              <w:rPr>
                <w:rFonts w:ascii="Times New Roman" w:hAnsi="Times New Roman" w:cs="Times New Roman"/>
                <w:color w:val="FF8098"/>
              </w:rPr>
            </w:rPrChange>
          </w:rPr>
          <w:delText>fucntionalisation</w:delText>
        </w:r>
      </w:del>
      <w:ins w:id="744" w:author="Mary" w:date="2016-03-22T16:25:00Z">
        <w:r w:rsidR="00BE7C2E" w:rsidRPr="00BE7C2E">
          <w:rPr>
            <w:rFonts w:ascii="Times New Roman" w:hAnsi="Times New Roman" w:cs="Times New Roman"/>
            <w:color w:val="7030A0"/>
          </w:rPr>
          <w:t>functionalization</w:t>
        </w:r>
      </w:ins>
      <w:r w:rsidRPr="007C6971">
        <w:rPr>
          <w:rFonts w:ascii="Times New Roman" w:hAnsi="Times New Roman" w:cs="Times New Roman"/>
          <w:color w:val="7030A0"/>
          <w:rPrChange w:id="745" w:author="Mary" w:date="2016-03-22T15:09:00Z">
            <w:rPr>
              <w:rFonts w:ascii="Times New Roman" w:hAnsi="Times New Roman" w:cs="Times New Roman"/>
              <w:color w:val="FF8098"/>
            </w:rPr>
          </w:rPrChange>
        </w:rPr>
        <w:t xml:space="preserve"> of miRNA family members.</w:t>
      </w:r>
    </w:p>
    <w:p w14:paraId="583B5A0E" w14:textId="080BABFB" w:rsidR="00837913" w:rsidRPr="007C6971" w:rsidRDefault="00837913" w:rsidP="00837913">
      <w:pPr>
        <w:ind w:left="420"/>
        <w:rPr>
          <w:rFonts w:ascii="Times New Roman" w:hAnsi="Times New Roman" w:cs="Times New Roman"/>
          <w:color w:val="7030A0"/>
          <w:rPrChange w:id="746" w:author="Mary" w:date="2016-03-22T15:09:00Z">
            <w:rPr>
              <w:rFonts w:ascii="Times New Roman" w:hAnsi="Times New Roman" w:cs="Times New Roman"/>
              <w:color w:val="FF8098"/>
            </w:rPr>
          </w:rPrChange>
        </w:rPr>
      </w:pPr>
      <w:commentRangeStart w:id="747"/>
      <w:r w:rsidRPr="007C6971">
        <w:rPr>
          <w:rFonts w:ascii="Times New Roman" w:hAnsi="Times New Roman" w:cs="Times New Roman"/>
          <w:color w:val="7030A0"/>
          <w:rPrChange w:id="748" w:author="Mary" w:date="2016-03-22T15:09:00Z">
            <w:rPr>
              <w:rFonts w:ascii="Times New Roman" w:hAnsi="Times New Roman" w:cs="Times New Roman"/>
              <w:color w:val="FF8098"/>
            </w:rPr>
          </w:rPrChange>
        </w:rPr>
        <w:t>Further experiments may be needed to validate the correlation between them.</w:t>
      </w:r>
      <w:commentRangeEnd w:id="747"/>
      <w:r w:rsidR="00BC47D1">
        <w:rPr>
          <w:rStyle w:val="a7"/>
        </w:rPr>
        <w:commentReference w:id="747"/>
      </w:r>
    </w:p>
    <w:bookmarkEnd w:id="732"/>
    <w:p w14:paraId="484B33B6" w14:textId="77777777" w:rsidR="00837913" w:rsidRPr="007C6971" w:rsidRDefault="00837913" w:rsidP="00837913">
      <w:pPr>
        <w:ind w:left="420"/>
        <w:rPr>
          <w:rFonts w:ascii="Times New Roman" w:hAnsi="Times New Roman" w:cs="Times New Roman"/>
          <w:color w:val="7030A0"/>
          <w:rPrChange w:id="749" w:author="Mary" w:date="2016-03-22T15:09:00Z">
            <w:rPr>
              <w:rFonts w:ascii="Times New Roman" w:hAnsi="Times New Roman" w:cs="Times New Roman"/>
            </w:rPr>
          </w:rPrChange>
        </w:rPr>
      </w:pPr>
    </w:p>
    <w:p w14:paraId="09FDC4B8" w14:textId="77777777" w:rsidR="003B010D" w:rsidRPr="007C6971" w:rsidRDefault="003B010D" w:rsidP="003B010D">
      <w:pPr>
        <w:rPr>
          <w:rFonts w:ascii="Times New Roman" w:hAnsi="Times New Roman" w:cs="Times New Roman"/>
          <w:color w:val="7030A0"/>
          <w:rPrChange w:id="750" w:author="Mary" w:date="2016-03-22T15:09:00Z">
            <w:rPr>
              <w:rFonts w:ascii="Times New Roman" w:hAnsi="Times New Roman" w:cs="Times New Roman"/>
            </w:rPr>
          </w:rPrChange>
        </w:rPr>
      </w:pPr>
    </w:p>
    <w:p w14:paraId="67707659" w14:textId="77777777" w:rsidR="003B010D" w:rsidRDefault="003B010D" w:rsidP="003B010D">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63360" behindDoc="0" locked="0" layoutInCell="1" allowOverlap="1" wp14:anchorId="200D350E" wp14:editId="35B91475">
                <wp:simplePos x="0" y="0"/>
                <wp:positionH relativeFrom="column">
                  <wp:posOffset>0</wp:posOffset>
                </wp:positionH>
                <wp:positionV relativeFrom="paragraph">
                  <wp:posOffset>21590</wp:posOffset>
                </wp:positionV>
                <wp:extent cx="5943812" cy="1693"/>
                <wp:effectExtent l="0" t="25400" r="25400" b="49530"/>
                <wp:wrapNone/>
                <wp:docPr id="3" name="直线连接符 3"/>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w:pict>
              <v:line w14:anchorId="4F573129" id="_x76f4__x7ebf__x8fde__x63a5__x7b26__x0020_3" o:spid="_x0000_s1026" style="position:absolute;left:0;text-align:lef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" strokecolor="#5b9bd5 [3204]" strokeweight="3pt">
                <v:stroke joinstyle="miter"/>
              </v:line>
            </w:pict>
          </mc:Fallback>
        </mc:AlternateContent>
      </w:r>
    </w:p>
    <w:p w14:paraId="60791450" w14:textId="0B8D4CDE" w:rsidR="003B010D" w:rsidRPr="00E563C1" w:rsidRDefault="003B010D" w:rsidP="003B010D">
      <w:pPr>
        <w:rPr>
          <w:rFonts w:ascii="Times New Roman" w:hAnsi="Times New Roman" w:cs="Times New Roman"/>
          <w:b/>
          <w:sz w:val="28"/>
        </w:rPr>
      </w:pPr>
      <w:r w:rsidRPr="00E563C1">
        <w:rPr>
          <w:rFonts w:ascii="Times New Roman" w:hAnsi="Times New Roman" w:cs="Times New Roman"/>
          <w:b/>
          <w:sz w:val="28"/>
        </w:rPr>
        <w:t>Part</w:t>
      </w:r>
      <w:r>
        <w:rPr>
          <w:rFonts w:ascii="Times New Roman" w:hAnsi="Times New Roman" w:cs="Times New Roman"/>
          <w:b/>
          <w:sz w:val="28"/>
        </w:rPr>
        <w:t xml:space="preserve"> </w:t>
      </w:r>
      <w:r>
        <w:rPr>
          <w:rFonts w:ascii="Times New Roman" w:hAnsi="Times New Roman" w:cs="Times New Roman"/>
          <w:b/>
          <w:sz w:val="28"/>
        </w:rPr>
        <w:fldChar w:fldCharType="begin"/>
      </w:r>
      <w:r>
        <w:rPr>
          <w:rFonts w:ascii="Times New Roman" w:hAnsi="Times New Roman" w:cs="Times New Roman"/>
          <w:b/>
          <w:sz w:val="28"/>
        </w:rPr>
        <w:instrText xml:space="preserve"> = 4 \* ROMAN </w:instrText>
      </w:r>
      <w:r>
        <w:rPr>
          <w:rFonts w:ascii="Times New Roman" w:hAnsi="Times New Roman" w:cs="Times New Roman"/>
          <w:b/>
          <w:sz w:val="28"/>
        </w:rPr>
        <w:fldChar w:fldCharType="separate"/>
      </w:r>
      <w:r>
        <w:rPr>
          <w:rFonts w:ascii="Times New Roman" w:hAnsi="Times New Roman" w:cs="Times New Roman"/>
          <w:b/>
          <w:noProof/>
          <w:sz w:val="28"/>
        </w:rPr>
        <w:t>IV</w:t>
      </w:r>
      <w:r>
        <w:rPr>
          <w:rFonts w:ascii="Times New Roman" w:hAnsi="Times New Roman" w:cs="Times New Roman"/>
          <w:b/>
          <w:sz w:val="28"/>
        </w:rPr>
        <w:fldChar w:fldCharType="end"/>
      </w:r>
      <w:r w:rsidRPr="00E563C1">
        <w:rPr>
          <w:rFonts w:ascii="Times New Roman" w:hAnsi="Times New Roman" w:cs="Times New Roman"/>
          <w:b/>
          <w:sz w:val="28"/>
        </w:rPr>
        <w:t xml:space="preserve">: </w:t>
      </w:r>
      <w:r>
        <w:rPr>
          <w:rFonts w:ascii="Times New Roman" w:hAnsi="Times New Roman" w:cs="Times New Roman"/>
          <w:b/>
          <w:sz w:val="28"/>
        </w:rPr>
        <w:t>Combined Complementary Pattern</w:t>
      </w:r>
      <w:ins w:id="751" w:author="Mary" w:date="2016-03-22T16:38:00Z">
        <w:r w:rsidR="00BC47D1">
          <w:rPr>
            <w:rFonts w:ascii="Times New Roman" w:hAnsi="Times New Roman" w:cs="Times New Roman"/>
            <w:b/>
            <w:sz w:val="28"/>
          </w:rPr>
          <w:t xml:space="preserve"> Analysis</w:t>
        </w:r>
      </w:ins>
      <w:r>
        <w:rPr>
          <w:rFonts w:ascii="Times New Roman" w:hAnsi="Times New Roman" w:cs="Times New Roman"/>
          <w:b/>
          <w:sz w:val="28"/>
        </w:rPr>
        <w:t xml:space="preserve"> (2015/11-2016/1</w:t>
      </w:r>
      <w:r w:rsidRPr="00E563C1">
        <w:rPr>
          <w:rFonts w:ascii="Times New Roman" w:hAnsi="Times New Roman" w:cs="Times New Roman"/>
          <w:b/>
          <w:sz w:val="28"/>
        </w:rPr>
        <w:t>)</w:t>
      </w:r>
    </w:p>
    <w:p w14:paraId="42D16E03" w14:textId="40589515" w:rsidR="00837913" w:rsidRPr="00837913" w:rsidRDefault="003B010D" w:rsidP="00837913">
      <w:pPr>
        <w:ind w:left="420"/>
        <w:rPr>
          <w:rFonts w:ascii="Times New Roman" w:hAnsi="Times New Roman" w:cs="Times New Roman"/>
        </w:rPr>
      </w:pPr>
      <w:r w:rsidRPr="003B010D">
        <w:rPr>
          <w:rFonts w:ascii="Times New Roman" w:hAnsi="Times New Roman" w:cs="Times New Roman"/>
          <w:b/>
          <w:i/>
        </w:rPr>
        <w:lastRenderedPageBreak/>
        <w:t>Aim:</w:t>
      </w:r>
      <w:r>
        <w:rPr>
          <w:rFonts w:ascii="Times New Roman" w:hAnsi="Times New Roman" w:cs="Times New Roman"/>
        </w:rPr>
        <w:t xml:space="preserve"> </w:t>
      </w:r>
      <w:del w:id="752" w:author="Mary" w:date="2016-03-22T16:41:00Z">
        <w:r w:rsidDel="00BC47D1">
          <w:rPr>
            <w:rFonts w:ascii="Times New Roman" w:hAnsi="Times New Roman" w:cs="Times New Roman"/>
          </w:rPr>
          <w:delText xml:space="preserve">In </w:delText>
        </w:r>
      </w:del>
      <w:ins w:id="753" w:author="Mary" w:date="2016-03-22T16:41:00Z">
        <w:r w:rsidR="00BC47D1">
          <w:rPr>
            <w:rFonts w:ascii="Times New Roman" w:hAnsi="Times New Roman" w:cs="Times New Roman"/>
          </w:rPr>
          <w:t xml:space="preserve">At </w:t>
        </w:r>
      </w:ins>
      <w:r>
        <w:rPr>
          <w:rFonts w:ascii="Times New Roman" w:hAnsi="Times New Roman" w:cs="Times New Roman"/>
        </w:rPr>
        <w:t xml:space="preserve">this stage, </w:t>
      </w:r>
      <w:del w:id="754" w:author="Mary" w:date="2016-03-22T17:29:00Z">
        <w:r w:rsidDel="00DA3A27">
          <w:rPr>
            <w:rFonts w:ascii="Times New Roman" w:hAnsi="Times New Roman" w:cs="Times New Roman"/>
          </w:rPr>
          <w:delText xml:space="preserve">since </w:delText>
        </w:r>
      </w:del>
      <w:r>
        <w:rPr>
          <w:rFonts w:ascii="Times New Roman" w:hAnsi="Times New Roman" w:cs="Times New Roman"/>
        </w:rPr>
        <w:t xml:space="preserve">we’ve already </w:t>
      </w:r>
      <w:del w:id="755" w:author="Mary" w:date="2016-03-22T17:29:00Z">
        <w:r w:rsidDel="00DA3A27">
          <w:rPr>
            <w:rFonts w:ascii="Times New Roman" w:hAnsi="Times New Roman" w:cs="Times New Roman"/>
          </w:rPr>
          <w:delText xml:space="preserve">got </w:delText>
        </w:r>
      </w:del>
      <w:ins w:id="756" w:author="Mary" w:date="2016-03-22T17:29:00Z">
        <w:r w:rsidR="00DA3A27">
          <w:rPr>
            <w:rFonts w:ascii="Times New Roman" w:hAnsi="Times New Roman" w:cs="Times New Roman"/>
          </w:rPr>
          <w:t xml:space="preserve">had </w:t>
        </w:r>
      </w:ins>
      <w:r>
        <w:rPr>
          <w:rFonts w:ascii="Times New Roman" w:hAnsi="Times New Roman" w:cs="Times New Roman"/>
        </w:rPr>
        <w:t xml:space="preserve">the SNPs of mature miRNAs and miRNA binding sites in target genes, </w:t>
      </w:r>
      <w:ins w:id="757" w:author="Mary" w:date="2016-03-22T16:41:00Z">
        <w:r w:rsidR="00BC47D1">
          <w:rPr>
            <w:rFonts w:ascii="Times New Roman" w:hAnsi="Times New Roman" w:cs="Times New Roman"/>
          </w:rPr>
          <w:t xml:space="preserve">so </w:t>
        </w:r>
      </w:ins>
      <w:r>
        <w:rPr>
          <w:rFonts w:ascii="Times New Roman" w:hAnsi="Times New Roman" w:cs="Times New Roman"/>
        </w:rPr>
        <w:t xml:space="preserve">we can combine them together to see how SNPs will affect the complementarity </w:t>
      </w:r>
      <w:del w:id="758" w:author="Mary" w:date="2016-03-22T16:41:00Z">
        <w:r w:rsidDel="00BC47D1">
          <w:rPr>
            <w:rFonts w:ascii="Times New Roman" w:hAnsi="Times New Roman" w:cs="Times New Roman"/>
          </w:rPr>
          <w:delText xml:space="preserve">of </w:delText>
        </w:r>
      </w:del>
      <w:ins w:id="759" w:author="Mary" w:date="2016-03-22T16:41:00Z">
        <w:r w:rsidR="00BC47D1">
          <w:rPr>
            <w:rFonts w:ascii="Times New Roman" w:hAnsi="Times New Roman" w:cs="Times New Roman"/>
          </w:rPr>
          <w:t xml:space="preserve">between </w:t>
        </w:r>
      </w:ins>
      <w:r>
        <w:rPr>
          <w:rFonts w:ascii="Times New Roman" w:hAnsi="Times New Roman" w:cs="Times New Roman"/>
        </w:rPr>
        <w:t>miRNAs and targets.</w:t>
      </w:r>
    </w:p>
    <w:p w14:paraId="7858AC0F" w14:textId="77777777" w:rsidR="007675A7" w:rsidRDefault="007675A7" w:rsidP="007675A7">
      <w:pPr>
        <w:rPr>
          <w:rFonts w:ascii="Times New Roman" w:hAnsi="Times New Roman" w:cs="Times New Roman"/>
        </w:rPr>
      </w:pPr>
    </w:p>
    <w:p w14:paraId="730A6712" w14:textId="71212070" w:rsidR="003B010D" w:rsidRPr="003B010D" w:rsidRDefault="003B010D" w:rsidP="007675A7">
      <w:pPr>
        <w:rPr>
          <w:rFonts w:ascii="Times New Roman" w:hAnsi="Times New Roman" w:cs="Times New Roman"/>
          <w:b/>
          <w:i/>
        </w:rPr>
      </w:pPr>
      <w:r w:rsidRPr="003B010D">
        <w:rPr>
          <w:rFonts w:ascii="Times New Roman" w:hAnsi="Times New Roman" w:cs="Times New Roman"/>
          <w:b/>
          <w:i/>
        </w:rPr>
        <w:tab/>
        <w:t>Analysis procedure:</w:t>
      </w:r>
    </w:p>
    <w:p w14:paraId="184E961C" w14:textId="39E327D0" w:rsidR="003B010D" w:rsidRDefault="003B010D" w:rsidP="003B010D">
      <w:pPr>
        <w:ind w:leftChars="200" w:left="480"/>
        <w:rPr>
          <w:rFonts w:ascii="Times New Roman" w:hAnsi="Times New Roman" w:cs="Times New Roman"/>
        </w:rPr>
      </w:pPr>
      <w:r>
        <w:rPr>
          <w:rFonts w:ascii="Times New Roman" w:hAnsi="Times New Roman" w:cs="Times New Roman"/>
        </w:rPr>
        <w:t>** The process is similar to the previously mentioned miRNA haplotype analysis, apart from the following steps:</w:t>
      </w:r>
    </w:p>
    <w:p w14:paraId="1203E133" w14:textId="3C759EE1" w:rsidR="003B010D" w:rsidRDefault="007933E0" w:rsidP="007933E0">
      <w:pPr>
        <w:pStyle w:val="a3"/>
        <w:numPr>
          <w:ilvl w:val="0"/>
          <w:numId w:val="25"/>
        </w:numPr>
        <w:ind w:firstLineChars="0"/>
        <w:rPr>
          <w:rFonts w:ascii="Times New Roman" w:hAnsi="Times New Roman" w:cs="Times New Roman"/>
        </w:rPr>
      </w:pPr>
      <w:r>
        <w:rPr>
          <w:rFonts w:ascii="Times New Roman" w:hAnsi="Times New Roman" w:cs="Times New Roman"/>
        </w:rPr>
        <w:t xml:space="preserve">Take </w:t>
      </w:r>
      <w:ins w:id="760" w:author="Mary" w:date="2016-03-22T16:50:00Z">
        <w:r w:rsidR="00C445CC">
          <w:rPr>
            <w:rFonts w:ascii="Times New Roman" w:hAnsi="Times New Roman" w:cs="Times New Roman"/>
          </w:rPr>
          <w:t xml:space="preserve">genomic region of </w:t>
        </w:r>
      </w:ins>
      <w:del w:id="761" w:author="Mary" w:date="2016-03-22T16:50:00Z">
        <w:r w:rsidDel="00C445CC">
          <w:rPr>
            <w:rFonts w:ascii="Times New Roman" w:hAnsi="Times New Roman" w:cs="Times New Roman"/>
          </w:rPr>
          <w:delText>mature</w:delText>
        </w:r>
      </w:del>
      <w:r>
        <w:rPr>
          <w:rFonts w:ascii="Times New Roman" w:hAnsi="Times New Roman" w:cs="Times New Roman"/>
        </w:rPr>
        <w:t xml:space="preserve"> miRNA</w:t>
      </w:r>
      <w:ins w:id="762" w:author="Mary" w:date="2016-03-22T16:50:00Z">
        <w:r w:rsidR="00C445CC">
          <w:rPr>
            <w:rFonts w:ascii="Times New Roman" w:hAnsi="Times New Roman" w:cs="Times New Roman"/>
          </w:rPr>
          <w:t xml:space="preserve"> precursors</w:t>
        </w:r>
      </w:ins>
      <w:r>
        <w:rPr>
          <w:rFonts w:ascii="Times New Roman" w:hAnsi="Times New Roman" w:cs="Times New Roman"/>
        </w:rPr>
        <w:t xml:space="preserve"> </w:t>
      </w:r>
      <w:del w:id="763" w:author="Mary" w:date="2016-03-22T16:50:00Z">
        <w:r w:rsidDel="00C445CC">
          <w:rPr>
            <w:rFonts w:ascii="Times New Roman" w:hAnsi="Times New Roman" w:cs="Times New Roman"/>
          </w:rPr>
          <w:delText xml:space="preserve">genomic region </w:delText>
        </w:r>
      </w:del>
      <w:r>
        <w:rPr>
          <w:rFonts w:ascii="Times New Roman" w:hAnsi="Times New Roman" w:cs="Times New Roman"/>
        </w:rPr>
        <w:t xml:space="preserve">and miRNA binding sites together as one segment and perform </w:t>
      </w:r>
      <w:del w:id="764" w:author="Mary" w:date="2016-03-22T16:52:00Z">
        <w:r w:rsidDel="00C445CC">
          <w:rPr>
            <w:rFonts w:ascii="Times New Roman" w:hAnsi="Times New Roman" w:cs="Times New Roman"/>
          </w:rPr>
          <w:delText xml:space="preserve">the </w:delText>
        </w:r>
      </w:del>
      <w:r>
        <w:rPr>
          <w:rFonts w:ascii="Times New Roman" w:hAnsi="Times New Roman" w:cs="Times New Roman"/>
        </w:rPr>
        <w:t>haplotype analysis;</w:t>
      </w:r>
    </w:p>
    <w:p w14:paraId="0F87223D" w14:textId="27825528" w:rsidR="007933E0" w:rsidRDefault="007933E0" w:rsidP="007933E0">
      <w:pPr>
        <w:pStyle w:val="a3"/>
        <w:numPr>
          <w:ilvl w:val="0"/>
          <w:numId w:val="25"/>
        </w:numPr>
        <w:ind w:firstLineChars="0"/>
        <w:rPr>
          <w:rFonts w:ascii="Times New Roman" w:hAnsi="Times New Roman" w:cs="Times New Roman"/>
        </w:rPr>
      </w:pPr>
      <w:r>
        <w:rPr>
          <w:rFonts w:ascii="Times New Roman" w:hAnsi="Times New Roman" w:cs="Times New Roman"/>
        </w:rPr>
        <w:t xml:space="preserve">Interpret the haplotype pattern into </w:t>
      </w:r>
      <w:del w:id="765" w:author="Mary" w:date="2016-03-22T16:52:00Z">
        <w:r w:rsidDel="00C445CC">
          <w:rPr>
            <w:rFonts w:ascii="Times New Roman" w:hAnsi="Times New Roman" w:cs="Times New Roman"/>
          </w:rPr>
          <w:delText>the altered</w:delText>
        </w:r>
      </w:del>
      <w:ins w:id="766" w:author="Mary" w:date="2016-03-22T16:52:00Z">
        <w:r w:rsidR="00C445CC">
          <w:rPr>
            <w:rFonts w:ascii="Times New Roman" w:hAnsi="Times New Roman" w:cs="Times New Roman"/>
          </w:rPr>
          <w:t xml:space="preserve">different </w:t>
        </w:r>
      </w:ins>
      <w:r>
        <w:rPr>
          <w:rFonts w:ascii="Times New Roman" w:hAnsi="Times New Roman" w:cs="Times New Roman"/>
        </w:rPr>
        <w:t xml:space="preserve"> complementary pattern</w:t>
      </w:r>
      <w:ins w:id="767" w:author="Mary" w:date="2016-03-22T16:52:00Z">
        <w:r w:rsidR="00C445CC">
          <w:rPr>
            <w:rFonts w:ascii="Times New Roman" w:hAnsi="Times New Roman" w:cs="Times New Roman"/>
          </w:rPr>
          <w:t>s</w:t>
        </w:r>
      </w:ins>
      <w:r>
        <w:rPr>
          <w:rFonts w:ascii="Times New Roman" w:hAnsi="Times New Roman" w:cs="Times New Roman"/>
        </w:rPr>
        <w:t xml:space="preserve"> (just find out where the SNP appears in the complementary pattern);</w:t>
      </w:r>
    </w:p>
    <w:p w14:paraId="4352FB3F" w14:textId="77777777" w:rsidR="007933E0" w:rsidRDefault="007933E0" w:rsidP="007933E0">
      <w:pPr>
        <w:rPr>
          <w:rFonts w:ascii="Times New Roman" w:hAnsi="Times New Roman" w:cs="Times New Roman"/>
        </w:rPr>
      </w:pPr>
    </w:p>
    <w:p w14:paraId="37050678" w14:textId="68B688DE" w:rsidR="007933E0" w:rsidRDefault="007933E0" w:rsidP="007933E0">
      <w:pPr>
        <w:ind w:leftChars="200" w:left="480"/>
        <w:rPr>
          <w:rFonts w:ascii="Times New Roman" w:hAnsi="Times New Roman" w:cs="Times New Roman"/>
        </w:rPr>
      </w:pPr>
      <w:r>
        <w:rPr>
          <w:rFonts w:ascii="Times New Roman" w:hAnsi="Times New Roman" w:cs="Times New Roman"/>
        </w:rPr>
        <w:t>Current status:</w:t>
      </w:r>
    </w:p>
    <w:p w14:paraId="56D5F220" w14:textId="3B57680E" w:rsidR="007933E0" w:rsidRDefault="007933E0" w:rsidP="007933E0">
      <w:pPr>
        <w:ind w:leftChars="200" w:left="480"/>
        <w:rPr>
          <w:rFonts w:ascii="Times New Roman" w:hAnsi="Times New Roman" w:cs="Times New Roman"/>
        </w:rPr>
      </w:pPr>
      <w:r>
        <w:rPr>
          <w:rFonts w:ascii="Times New Roman" w:hAnsi="Times New Roman" w:cs="Times New Roman"/>
        </w:rPr>
        <w:t>Now, I’ve acquired the haplotype pattern and corresponding rice accession sets.</w:t>
      </w:r>
    </w:p>
    <w:p w14:paraId="444C39EF" w14:textId="147C23BE" w:rsidR="007933E0" w:rsidRDefault="007933E0" w:rsidP="007933E0">
      <w:pPr>
        <w:ind w:leftChars="200" w:left="480"/>
        <w:rPr>
          <w:rFonts w:ascii="Times New Roman" w:hAnsi="Times New Roman" w:cs="Times New Roman"/>
        </w:rPr>
      </w:pPr>
      <w:r>
        <w:rPr>
          <w:rFonts w:ascii="Times New Roman" w:hAnsi="Times New Roman" w:cs="Times New Roman"/>
        </w:rPr>
        <w:t>Next step is procedure b).</w:t>
      </w:r>
    </w:p>
    <w:p w14:paraId="5F9A0713" w14:textId="77777777" w:rsidR="007933E0" w:rsidRDefault="007933E0" w:rsidP="007933E0">
      <w:pPr>
        <w:ind w:leftChars="200" w:left="480"/>
        <w:rPr>
          <w:rFonts w:ascii="Times New Roman" w:hAnsi="Times New Roman" w:cs="Times New Roman"/>
        </w:rPr>
      </w:pPr>
    </w:p>
    <w:p w14:paraId="797B9125" w14:textId="7A63F845" w:rsidR="007933E0" w:rsidRPr="007933E0" w:rsidRDefault="007933E0" w:rsidP="007933E0">
      <w:pPr>
        <w:ind w:leftChars="200" w:left="480"/>
        <w:rPr>
          <w:rFonts w:ascii="Times New Roman" w:hAnsi="Times New Roman" w:cs="Times New Roman"/>
        </w:rPr>
      </w:pPr>
      <w:r>
        <w:rPr>
          <w:rFonts w:ascii="Times New Roman" w:hAnsi="Times New Roman" w:cs="Times New Roman"/>
          <w:b/>
          <w:noProof/>
          <w:sz w:val="28"/>
        </w:rPr>
        <mc:AlternateContent>
          <mc:Choice Requires="wps">
            <w:drawing>
              <wp:anchor distT="0" distB="0" distL="114300" distR="114300" simplePos="0" relativeHeight="251665408" behindDoc="0" locked="0" layoutInCell="1" allowOverlap="1" wp14:anchorId="68385A83" wp14:editId="54F53FB6">
                <wp:simplePos x="0" y="0"/>
                <wp:positionH relativeFrom="column">
                  <wp:posOffset>0</wp:posOffset>
                </wp:positionH>
                <wp:positionV relativeFrom="paragraph">
                  <wp:posOffset>21590</wp:posOffset>
                </wp:positionV>
                <wp:extent cx="5943812" cy="1693"/>
                <wp:effectExtent l="0" t="25400" r="25400" b="49530"/>
                <wp:wrapNone/>
                <wp:docPr id="4" name="直线连接符 4"/>
                <wp:cNvGraphicFramePr/>
                <a:graphic xmlns:a="http://schemas.openxmlformats.org/drawingml/2006/main">
                  <a:graphicData uri="http://schemas.microsoft.com/office/word/2010/wordprocessingShape">
                    <wps:wsp>
                      <wps:cNvCnPr/>
                      <wps:spPr>
                        <a:xfrm>
                          <a:off x="0" y="0"/>
                          <a:ext cx="5943812" cy="169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w:pict>
              <v:line w14:anchorId="271E27B0" id="_x76f4__x7ebf__x8fde__x63a5__x7b26__x0020_4" o:spid="_x0000_s1026" style="position:absolute;left:0;text-align:lef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pt" to="46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" strokecolor="#5b9bd5 [3204]" strokeweight="3pt">
                <v:stroke joinstyle="miter"/>
              </v:line>
            </w:pict>
          </mc:Fallback>
        </mc:AlternateContent>
      </w:r>
    </w:p>
    <w:p w14:paraId="7CCDB282" w14:textId="48DB8039" w:rsidR="007675A7" w:rsidRPr="007933E0" w:rsidRDefault="007933E0" w:rsidP="007675A7">
      <w:pPr>
        <w:rPr>
          <w:rFonts w:ascii="Times New Roman" w:hAnsi="Times New Roman" w:cs="Times New Roman"/>
          <w:b/>
          <w:color w:val="FF0000"/>
          <w:sz w:val="28"/>
        </w:rPr>
      </w:pPr>
      <w:r w:rsidRPr="007933E0">
        <w:rPr>
          <w:rFonts w:ascii="Times New Roman" w:hAnsi="Times New Roman" w:cs="Times New Roman"/>
          <w:b/>
          <w:color w:val="FF0000"/>
          <w:sz w:val="28"/>
        </w:rPr>
        <w:t>Plans:</w:t>
      </w:r>
    </w:p>
    <w:p w14:paraId="330E5B90" w14:textId="21FD7EF2" w:rsidR="007933E0" w:rsidRDefault="007933E0" w:rsidP="007675A7">
      <w:pPr>
        <w:rPr>
          <w:rFonts w:ascii="Times New Roman" w:hAnsi="Times New Roman" w:cs="Times New Roman"/>
        </w:rPr>
      </w:pPr>
      <w:r>
        <w:rPr>
          <w:rFonts w:ascii="Times New Roman" w:hAnsi="Times New Roman" w:cs="Times New Roman"/>
        </w:rPr>
        <w:t>Link SNP to rice cultivar phenotypes:</w:t>
      </w:r>
    </w:p>
    <w:p w14:paraId="7A461730" w14:textId="7FC61377" w:rsidR="007675A7" w:rsidRPr="00193340" w:rsidRDefault="007933E0" w:rsidP="00193340">
      <w:pPr>
        <w:pStyle w:val="a3"/>
        <w:numPr>
          <w:ilvl w:val="0"/>
          <w:numId w:val="26"/>
        </w:numPr>
        <w:ind w:firstLineChars="0"/>
        <w:rPr>
          <w:rFonts w:ascii="Times New Roman" w:hAnsi="Times New Roman" w:cs="Times New Roman"/>
          <w:rPrChange w:id="768" w:author="Thomas Huang" w:date="2016-03-25T11:50:00Z">
            <w:rPr/>
          </w:rPrChange>
        </w:rPr>
      </w:pPr>
      <w:r w:rsidRPr="00DE43C9">
        <w:rPr>
          <w:rFonts w:ascii="Times New Roman" w:hAnsi="Times New Roman" w:cs="Times New Roman"/>
          <w:strike/>
          <w:rPrChange w:id="769" w:author="Thomas Huang" w:date="2016-03-25T09:59:00Z">
            <w:rPr>
              <w:rFonts w:ascii="Times New Roman" w:hAnsi="Times New Roman" w:cs="Times New Roman"/>
            </w:rPr>
          </w:rPrChange>
        </w:rPr>
        <w:t xml:space="preserve">Select some important and well-studied miRNAs, to see if there are some </w:t>
      </w:r>
      <w:commentRangeStart w:id="770"/>
      <w:r w:rsidRPr="00DE43C9">
        <w:rPr>
          <w:rFonts w:ascii="Times New Roman" w:hAnsi="Times New Roman" w:cs="Times New Roman"/>
          <w:strike/>
          <w:rPrChange w:id="771" w:author="Thomas Huang" w:date="2016-03-25T09:59:00Z">
            <w:rPr>
              <w:rFonts w:ascii="Times New Roman" w:hAnsi="Times New Roman" w:cs="Times New Roman"/>
            </w:rPr>
          </w:rPrChange>
        </w:rPr>
        <w:t xml:space="preserve">haplotype patterns </w:t>
      </w:r>
      <w:commentRangeEnd w:id="770"/>
      <w:r w:rsidR="001A0CBB" w:rsidRPr="00DE43C9">
        <w:rPr>
          <w:rStyle w:val="a7"/>
          <w:strike/>
          <w:rPrChange w:id="772" w:author="Thomas Huang" w:date="2016-03-25T09:59:00Z">
            <w:rPr>
              <w:rStyle w:val="a7"/>
            </w:rPr>
          </w:rPrChange>
        </w:rPr>
        <w:commentReference w:id="770"/>
      </w:r>
      <w:r w:rsidRPr="00DE43C9">
        <w:rPr>
          <w:rFonts w:ascii="Times New Roman" w:hAnsi="Times New Roman" w:cs="Times New Roman"/>
          <w:strike/>
          <w:rPrChange w:id="773" w:author="Thomas Huang" w:date="2016-03-25T09:59:00Z">
            <w:rPr>
              <w:rFonts w:ascii="Times New Roman" w:hAnsi="Times New Roman" w:cs="Times New Roman"/>
            </w:rPr>
          </w:rPrChange>
        </w:rPr>
        <w:t xml:space="preserve">have distinct </w:t>
      </w:r>
      <w:commentRangeStart w:id="774"/>
      <w:r w:rsidRPr="00DE43C9">
        <w:rPr>
          <w:rFonts w:ascii="Times New Roman" w:hAnsi="Times New Roman" w:cs="Times New Roman"/>
          <w:strike/>
          <w:rPrChange w:id="775" w:author="Thomas Huang" w:date="2016-03-25T09:59:00Z">
            <w:rPr>
              <w:rFonts w:ascii="Times New Roman" w:hAnsi="Times New Roman" w:cs="Times New Roman"/>
            </w:rPr>
          </w:rPrChange>
        </w:rPr>
        <w:t>phenotype</w:t>
      </w:r>
      <w:ins w:id="776" w:author="Mary" w:date="2016-03-22T16:59:00Z">
        <w:r w:rsidR="00560147" w:rsidRPr="00DE43C9">
          <w:rPr>
            <w:rFonts w:ascii="Times New Roman" w:hAnsi="Times New Roman" w:cs="Times New Roman"/>
            <w:strike/>
            <w:rPrChange w:id="777" w:author="Thomas Huang" w:date="2016-03-25T09:59:00Z">
              <w:rPr>
                <w:rFonts w:ascii="Times New Roman" w:hAnsi="Times New Roman" w:cs="Times New Roman"/>
              </w:rPr>
            </w:rPrChange>
          </w:rPr>
          <w:t>s</w:t>
        </w:r>
      </w:ins>
      <w:r w:rsidRPr="00DE43C9">
        <w:rPr>
          <w:rFonts w:ascii="Times New Roman" w:hAnsi="Times New Roman" w:cs="Times New Roman"/>
          <w:strike/>
          <w:rPrChange w:id="778" w:author="Thomas Huang" w:date="2016-03-25T09:59:00Z">
            <w:rPr>
              <w:rFonts w:ascii="Times New Roman" w:hAnsi="Times New Roman" w:cs="Times New Roman"/>
            </w:rPr>
          </w:rPrChange>
        </w:rPr>
        <w:t xml:space="preserve"> related with the miRNAs in the corresponding rice accession set; </w:t>
      </w:r>
      <w:commentRangeEnd w:id="774"/>
      <w:r w:rsidR="00560147" w:rsidRPr="00DE43C9">
        <w:rPr>
          <w:rStyle w:val="a7"/>
          <w:strike/>
          <w:rPrChange w:id="779" w:author="Thomas Huang" w:date="2016-03-25T09:59:00Z">
            <w:rPr>
              <w:rStyle w:val="a7"/>
            </w:rPr>
          </w:rPrChange>
        </w:rPr>
        <w:commentReference w:id="774"/>
      </w:r>
      <w:r w:rsidRPr="00DE43C9">
        <w:rPr>
          <w:rFonts w:ascii="Times New Roman" w:hAnsi="Times New Roman" w:cs="Times New Roman"/>
          <w:strike/>
          <w:rPrChange w:id="780" w:author="Thomas Huang" w:date="2016-03-25T09:59:00Z">
            <w:rPr>
              <w:rFonts w:ascii="Times New Roman" w:hAnsi="Times New Roman" w:cs="Times New Roman"/>
            </w:rPr>
          </w:rPrChange>
        </w:rPr>
        <w:t>and analyze the alteration of the 2</w:t>
      </w:r>
      <w:r w:rsidRPr="00DE43C9">
        <w:rPr>
          <w:rFonts w:ascii="Times New Roman" w:hAnsi="Times New Roman" w:cs="Times New Roman"/>
          <w:strike/>
          <w:vertAlign w:val="superscript"/>
          <w:rPrChange w:id="781" w:author="Thomas Huang" w:date="2016-03-25T09:59:00Z">
            <w:rPr>
              <w:rFonts w:ascii="Times New Roman" w:hAnsi="Times New Roman" w:cs="Times New Roman"/>
              <w:vertAlign w:val="superscript"/>
            </w:rPr>
          </w:rPrChange>
        </w:rPr>
        <w:t>nd</w:t>
      </w:r>
      <w:r w:rsidRPr="00DE43C9">
        <w:rPr>
          <w:rFonts w:ascii="Times New Roman" w:hAnsi="Times New Roman" w:cs="Times New Roman"/>
          <w:strike/>
          <w:rPrChange w:id="782" w:author="Thomas Huang" w:date="2016-03-25T09:59:00Z">
            <w:rPr>
              <w:rFonts w:ascii="Times New Roman" w:hAnsi="Times New Roman" w:cs="Times New Roman"/>
            </w:rPr>
          </w:rPrChange>
        </w:rPr>
        <w:t xml:space="preserve"> structure of the pre-miRNAs;</w:t>
      </w:r>
      <w:ins w:id="783" w:author="Thomas Huang" w:date="2016-03-25T09:59:00Z">
        <w:r w:rsidR="00DE43C9">
          <w:rPr>
            <w:rFonts w:ascii="Times New Roman" w:hAnsi="Times New Roman" w:cs="Times New Roman"/>
          </w:rPr>
          <w:t xml:space="preserve"> </w:t>
        </w:r>
        <w:r w:rsidR="00DE43C9" w:rsidRPr="00DE43C9">
          <w:rPr>
            <w:rFonts w:ascii="Times New Roman" w:hAnsi="Times New Roman" w:cs="Times New Roman"/>
          </w:rPr>
          <w:t xml:space="preserve">Select some important and well-studied miRNAs, to see if there are some haplotype patterns of pre-miRNAs have distinct </w:t>
        </w:r>
        <w:commentRangeStart w:id="784"/>
        <w:r w:rsidR="00DE43C9" w:rsidRPr="00DE43C9">
          <w:rPr>
            <w:rFonts w:ascii="Times New Roman" w:hAnsi="Times New Roman" w:cs="Times New Roman"/>
          </w:rPr>
          <w:t xml:space="preserve">phenotypes related with the miRNAs in the corresponding rice accession set; </w:t>
        </w:r>
        <w:commentRangeEnd w:id="784"/>
        <w:r w:rsidR="00DE43C9" w:rsidRPr="00DE43C9">
          <w:rPr>
            <w:rFonts w:ascii="Times New Roman" w:hAnsi="Times New Roman" w:cs="Times New Roman"/>
          </w:rPr>
          <w:commentReference w:id="784"/>
        </w:r>
        <w:r w:rsidR="00DE43C9" w:rsidRPr="00DE43C9">
          <w:rPr>
            <w:rFonts w:ascii="Times New Roman" w:hAnsi="Times New Roman" w:cs="Times New Roman"/>
          </w:rPr>
          <w:t>and analyze the alteration of the 2</w:t>
        </w:r>
        <w:r w:rsidR="00DE43C9" w:rsidRPr="00DE43C9">
          <w:rPr>
            <w:rFonts w:ascii="Times New Roman" w:hAnsi="Times New Roman" w:cs="Times New Roman"/>
            <w:vertAlign w:val="superscript"/>
          </w:rPr>
          <w:t>nd</w:t>
        </w:r>
        <w:r w:rsidR="00DE43C9" w:rsidRPr="00DE43C9">
          <w:rPr>
            <w:rFonts w:ascii="Times New Roman" w:hAnsi="Times New Roman" w:cs="Times New Roman"/>
          </w:rPr>
          <w:t xml:space="preserve"> structure of the pre-miRNAs;</w:t>
        </w:r>
      </w:ins>
    </w:p>
    <w:p w14:paraId="44919288" w14:textId="0855DBA3" w:rsidR="007933E0" w:rsidRDefault="007933E0" w:rsidP="003F3C83">
      <w:pPr>
        <w:pStyle w:val="a3"/>
        <w:numPr>
          <w:ilvl w:val="0"/>
          <w:numId w:val="26"/>
        </w:numPr>
        <w:ind w:firstLineChars="0"/>
        <w:rPr>
          <w:rFonts w:ascii="Times New Roman" w:hAnsi="Times New Roman" w:cs="Times New Roman"/>
        </w:rPr>
      </w:pPr>
      <w:r>
        <w:rPr>
          <w:rFonts w:ascii="Times New Roman" w:hAnsi="Times New Roman" w:cs="Times New Roman"/>
        </w:rPr>
        <w:t>Classify the complementary pattern</w:t>
      </w:r>
      <w:ins w:id="785" w:author="Mary" w:date="2016-03-22T17:22:00Z">
        <w:r w:rsidR="001A0CBB">
          <w:rPr>
            <w:rFonts w:ascii="Times New Roman" w:hAnsi="Times New Roman" w:cs="Times New Roman"/>
          </w:rPr>
          <w:t>s</w:t>
        </w:r>
      </w:ins>
      <w:r w:rsidR="003F68C5">
        <w:rPr>
          <w:rFonts w:ascii="Times New Roman" w:hAnsi="Times New Roman" w:cs="Times New Roman"/>
        </w:rPr>
        <w:t xml:space="preserve"> of the miRNA:target interaction pairs, interpret the combined haplotype pattern into</w:t>
      </w:r>
      <w:del w:id="786" w:author="Mary" w:date="2016-03-22T17:14:00Z">
        <w:r w:rsidR="003F68C5" w:rsidDel="00236B76">
          <w:rPr>
            <w:rFonts w:ascii="Times New Roman" w:hAnsi="Times New Roman" w:cs="Times New Roman"/>
          </w:rPr>
          <w:delText xml:space="preserve"> the</w:delText>
        </w:r>
      </w:del>
      <w:r w:rsidR="003F68C5">
        <w:rPr>
          <w:rFonts w:ascii="Times New Roman" w:hAnsi="Times New Roman" w:cs="Times New Roman"/>
        </w:rPr>
        <w:t xml:space="preserve"> change</w:t>
      </w:r>
      <w:ins w:id="787" w:author="Mary" w:date="2016-03-22T17:14:00Z">
        <w:r w:rsidR="00236B76">
          <w:rPr>
            <w:rFonts w:ascii="Times New Roman" w:hAnsi="Times New Roman" w:cs="Times New Roman"/>
          </w:rPr>
          <w:t>s</w:t>
        </w:r>
      </w:ins>
      <w:r w:rsidR="003F68C5">
        <w:rPr>
          <w:rFonts w:ascii="Times New Roman" w:hAnsi="Times New Roman" w:cs="Times New Roman"/>
        </w:rPr>
        <w:t xml:space="preserve"> of complementary pattern</w:t>
      </w:r>
      <w:ins w:id="788" w:author="Mary" w:date="2016-03-22T17:14:00Z">
        <w:r w:rsidR="00236B76">
          <w:rPr>
            <w:rFonts w:ascii="Times New Roman" w:hAnsi="Times New Roman" w:cs="Times New Roman"/>
          </w:rPr>
          <w:t>s</w:t>
        </w:r>
      </w:ins>
      <w:r w:rsidR="003F68C5">
        <w:rPr>
          <w:rFonts w:ascii="Times New Roman" w:hAnsi="Times New Roman" w:cs="Times New Roman"/>
        </w:rPr>
        <w:t xml:space="preserve"> and find out those </w:t>
      </w:r>
      <w:del w:id="789" w:author="Mary" w:date="2016-03-22T17:14:00Z">
        <w:r w:rsidR="003F68C5" w:rsidDel="001A0CBB">
          <w:rPr>
            <w:rFonts w:ascii="Times New Roman" w:hAnsi="Times New Roman" w:cs="Times New Roman"/>
          </w:rPr>
          <w:delText xml:space="preserve">which </w:delText>
        </w:r>
      </w:del>
      <w:r w:rsidR="003F68C5">
        <w:rPr>
          <w:rFonts w:ascii="Times New Roman" w:hAnsi="Times New Roman" w:cs="Times New Roman"/>
        </w:rPr>
        <w:t>are</w:t>
      </w:r>
      <w:ins w:id="790" w:author="Mary" w:date="2016-03-22T17:14:00Z">
        <w:r w:rsidR="001A0CBB">
          <w:rPr>
            <w:rFonts w:ascii="Times New Roman" w:hAnsi="Times New Roman" w:cs="Times New Roman"/>
          </w:rPr>
          <w:t xml:space="preserve"> possibly </w:t>
        </w:r>
      </w:ins>
      <w:del w:id="791" w:author="Mary" w:date="2016-03-22T17:14:00Z">
        <w:r w:rsidR="003F68C5" w:rsidDel="001A0CBB">
          <w:rPr>
            <w:rFonts w:ascii="Times New Roman" w:hAnsi="Times New Roman" w:cs="Times New Roman"/>
          </w:rPr>
          <w:delText xml:space="preserve"> </w:delText>
        </w:r>
      </w:del>
      <w:r w:rsidR="003F68C5">
        <w:rPr>
          <w:rFonts w:ascii="Times New Roman" w:hAnsi="Times New Roman" w:cs="Times New Roman"/>
        </w:rPr>
        <w:t>significant</w:t>
      </w:r>
      <w:ins w:id="792" w:author="Mary" w:date="2016-03-22T17:16:00Z">
        <w:r w:rsidR="001A0CBB">
          <w:rPr>
            <w:rFonts w:ascii="Times New Roman" w:hAnsi="Times New Roman" w:cs="Times New Roman"/>
          </w:rPr>
          <w:t xml:space="preserve"> for target recognition you mean??</w:t>
        </w:r>
      </w:ins>
      <w:del w:id="793" w:author="Mary" w:date="2016-03-22T17:15:00Z">
        <w:r w:rsidR="003F68C5" w:rsidDel="001A0CBB">
          <w:rPr>
            <w:rFonts w:ascii="Times New Roman" w:hAnsi="Times New Roman" w:cs="Times New Roman"/>
          </w:rPr>
          <w:delText xml:space="preserve"> </w:delText>
        </w:r>
      </w:del>
      <w:ins w:id="794" w:author="Mary" w:date="2016-03-22T17:14:00Z">
        <w:r w:rsidR="001A0CBB">
          <w:rPr>
            <w:rFonts w:ascii="Times New Roman" w:hAnsi="Times New Roman" w:cs="Times New Roman"/>
          </w:rPr>
          <w:t xml:space="preserve"> </w:t>
        </w:r>
      </w:ins>
      <w:del w:id="795" w:author="Mary" w:date="2016-03-22T17:14:00Z">
        <w:r w:rsidR="003F68C5" w:rsidDel="001A0CBB">
          <w:rPr>
            <w:rFonts w:ascii="Times New Roman" w:hAnsi="Times New Roman" w:cs="Times New Roman"/>
          </w:rPr>
          <w:delText>changes;</w:delText>
        </w:r>
      </w:del>
    </w:p>
    <w:p w14:paraId="699C62C3" w14:textId="3D0C5509" w:rsidR="003F68C5" w:rsidRPr="001A0CBB" w:rsidDel="001A0CBB" w:rsidRDefault="003F68C5" w:rsidP="007F4DB8">
      <w:pPr>
        <w:pStyle w:val="a3"/>
        <w:numPr>
          <w:ilvl w:val="0"/>
          <w:numId w:val="26"/>
        </w:numPr>
        <w:ind w:firstLineChars="0"/>
        <w:rPr>
          <w:del w:id="796" w:author="Mary" w:date="2016-03-22T17:23:00Z"/>
          <w:rFonts w:ascii="Times New Roman" w:hAnsi="Times New Roman" w:cs="Times New Roman"/>
        </w:rPr>
      </w:pPr>
      <w:r w:rsidRPr="001A0CBB">
        <w:rPr>
          <w:rFonts w:ascii="Times New Roman" w:hAnsi="Times New Roman" w:cs="Times New Roman"/>
        </w:rPr>
        <w:t xml:space="preserve">Similar to </w:t>
      </w:r>
      <w:del w:id="797" w:author="Mary" w:date="2016-03-22T17:15:00Z">
        <w:r w:rsidRPr="001A0CBB" w:rsidDel="001A0CBB">
          <w:rPr>
            <w:rFonts w:ascii="Times New Roman" w:hAnsi="Times New Roman" w:cs="Times New Roman"/>
          </w:rPr>
          <w:delText xml:space="preserve">the </w:delText>
        </w:r>
      </w:del>
      <w:r w:rsidRPr="001A0CBB">
        <w:rPr>
          <w:rFonts w:ascii="Times New Roman" w:hAnsi="Times New Roman" w:cs="Times New Roman"/>
        </w:rPr>
        <w:t xml:space="preserve">a), select some important and well-studied miRNAs, to see if there are some combined haplotype patterns </w:t>
      </w:r>
      <w:ins w:id="798" w:author="Mary" w:date="2016-03-22T17:23:00Z">
        <w:r w:rsidR="001A0CBB" w:rsidRPr="001A0CBB">
          <w:rPr>
            <w:rFonts w:ascii="Times New Roman" w:hAnsi="Times New Roman" w:cs="Times New Roman"/>
          </w:rPr>
          <w:t xml:space="preserve">in complementarity patterns </w:t>
        </w:r>
      </w:ins>
      <w:r w:rsidRPr="001A0CBB">
        <w:rPr>
          <w:rFonts w:ascii="Times New Roman" w:hAnsi="Times New Roman" w:cs="Times New Roman"/>
        </w:rPr>
        <w:t>have distinct phenotype related with the miRNAs in the corresponding rice accession set;</w:t>
      </w:r>
      <w:ins w:id="799" w:author="Mary" w:date="2016-03-22T17:23:00Z">
        <w:r w:rsidR="001A0CBB" w:rsidRPr="003F68C5" w:rsidDel="001A0CBB">
          <w:rPr>
            <w:rFonts w:ascii="Times New Roman" w:hAnsi="Times New Roman" w:cs="Times New Roman"/>
          </w:rPr>
          <w:t xml:space="preserve"> </w:t>
        </w:r>
      </w:ins>
      <w:del w:id="800" w:author="Mary" w:date="2016-03-22T17:23:00Z">
        <w:r w:rsidRPr="003F68C5" w:rsidDel="001A0CBB">
          <w:rPr>
            <w:rFonts w:ascii="Times New Roman" w:hAnsi="Times New Roman" w:cs="Times New Roman"/>
          </w:rPr>
          <w:delText xml:space="preserve"> and analyze the alteration of </w:delText>
        </w:r>
        <w:r w:rsidDel="001A0CBB">
          <w:rPr>
            <w:rFonts w:ascii="Times New Roman" w:hAnsi="Times New Roman" w:cs="Times New Roman"/>
          </w:rPr>
          <w:delText>combined complementary pattern;</w:delText>
        </w:r>
      </w:del>
    </w:p>
    <w:p w14:paraId="3EBD3815" w14:textId="77777777" w:rsidR="007933E0" w:rsidRDefault="007933E0" w:rsidP="007675A7">
      <w:pPr>
        <w:rPr>
          <w:rFonts w:ascii="Times New Roman" w:hAnsi="Times New Roman" w:cs="Times New Roman"/>
        </w:rPr>
      </w:pPr>
    </w:p>
    <w:p w14:paraId="7C1D4FF9" w14:textId="77777777" w:rsidR="007933E0" w:rsidRDefault="007933E0">
      <w:pPr>
        <w:pStyle w:val="a3"/>
        <w:numPr>
          <w:ilvl w:val="0"/>
          <w:numId w:val="26"/>
        </w:numPr>
        <w:ind w:firstLineChars="0"/>
        <w:rPr>
          <w:rFonts w:ascii="Times New Roman" w:hAnsi="Times New Roman" w:cs="Times New Roman"/>
        </w:rPr>
        <w:pPrChange w:id="801" w:author="Mary" w:date="2016-03-22T17:23:00Z">
          <w:pPr/>
        </w:pPrChange>
      </w:pPr>
    </w:p>
    <w:p w14:paraId="0B91F534" w14:textId="77777777" w:rsidR="007933E0" w:rsidRDefault="007933E0" w:rsidP="007675A7">
      <w:pPr>
        <w:rPr>
          <w:rFonts w:ascii="Times New Roman" w:hAnsi="Times New Roman" w:cs="Times New Roman"/>
        </w:rPr>
      </w:pPr>
    </w:p>
    <w:p w14:paraId="7978752C" w14:textId="77777777" w:rsidR="007933E0" w:rsidRDefault="007933E0" w:rsidP="007675A7">
      <w:pPr>
        <w:rPr>
          <w:rFonts w:ascii="Times New Roman" w:hAnsi="Times New Roman" w:cs="Times New Roman"/>
        </w:rPr>
      </w:pPr>
    </w:p>
    <w:p w14:paraId="1D341C69" w14:textId="77777777" w:rsidR="007933E0" w:rsidRDefault="007933E0" w:rsidP="007675A7">
      <w:pPr>
        <w:rPr>
          <w:rFonts w:ascii="Times New Roman" w:hAnsi="Times New Roman" w:cs="Times New Roman"/>
        </w:rPr>
      </w:pPr>
    </w:p>
    <w:p w14:paraId="7332B2B2" w14:textId="77777777" w:rsidR="007933E0" w:rsidRDefault="007933E0" w:rsidP="007675A7">
      <w:pPr>
        <w:rPr>
          <w:rFonts w:ascii="Times New Roman" w:hAnsi="Times New Roman" w:cs="Times New Roman"/>
        </w:rPr>
      </w:pPr>
    </w:p>
    <w:p w14:paraId="7AFE4C99" w14:textId="77777777" w:rsidR="007933E0" w:rsidRDefault="007933E0" w:rsidP="007675A7">
      <w:pPr>
        <w:rPr>
          <w:rFonts w:ascii="Times New Roman" w:hAnsi="Times New Roman" w:cs="Times New Roman"/>
        </w:rPr>
      </w:pPr>
    </w:p>
    <w:p w14:paraId="08CD8631" w14:textId="77777777" w:rsidR="007933E0" w:rsidRDefault="007933E0" w:rsidP="007675A7">
      <w:pPr>
        <w:rPr>
          <w:rFonts w:ascii="Times New Roman" w:hAnsi="Times New Roman" w:cs="Times New Roman"/>
        </w:rPr>
      </w:pPr>
    </w:p>
    <w:p w14:paraId="4FA1BBF9" w14:textId="77777777" w:rsidR="007933E0" w:rsidRDefault="007933E0" w:rsidP="007675A7">
      <w:pPr>
        <w:rPr>
          <w:rFonts w:ascii="Times New Roman" w:hAnsi="Times New Roman" w:cs="Times New Roman"/>
        </w:rPr>
      </w:pPr>
    </w:p>
    <w:p w14:paraId="0AB525D0" w14:textId="77777777" w:rsidR="007933E0" w:rsidRDefault="007933E0" w:rsidP="007675A7">
      <w:pPr>
        <w:rPr>
          <w:rFonts w:ascii="Times New Roman" w:hAnsi="Times New Roman" w:cs="Times New Roman"/>
        </w:rPr>
      </w:pPr>
    </w:p>
    <w:p w14:paraId="627854AF" w14:textId="77777777" w:rsidR="007933E0" w:rsidRDefault="007933E0" w:rsidP="007675A7">
      <w:pPr>
        <w:rPr>
          <w:rFonts w:ascii="Times New Roman" w:hAnsi="Times New Roman" w:cs="Times New Roman"/>
        </w:rPr>
      </w:pPr>
    </w:p>
    <w:p w14:paraId="3D559949" w14:textId="77777777" w:rsidR="007933E0" w:rsidRDefault="007933E0" w:rsidP="007675A7">
      <w:pPr>
        <w:rPr>
          <w:rFonts w:ascii="Times New Roman" w:hAnsi="Times New Roman" w:cs="Times New Roman"/>
        </w:rPr>
      </w:pPr>
    </w:p>
    <w:p w14:paraId="17E66BF3" w14:textId="77777777" w:rsidR="007933E0" w:rsidRDefault="007933E0" w:rsidP="007675A7">
      <w:pPr>
        <w:rPr>
          <w:rFonts w:ascii="Times New Roman" w:hAnsi="Times New Roman" w:cs="Times New Roman"/>
        </w:rPr>
      </w:pPr>
    </w:p>
    <w:p w14:paraId="7DC8085D" w14:textId="77777777" w:rsidR="007933E0" w:rsidRDefault="007933E0" w:rsidP="007675A7">
      <w:pPr>
        <w:rPr>
          <w:rFonts w:ascii="Times New Roman" w:hAnsi="Times New Roman" w:cs="Times New Roman"/>
        </w:rPr>
      </w:pPr>
    </w:p>
    <w:p w14:paraId="7DF5D5BC" w14:textId="77777777" w:rsidR="007933E0" w:rsidRDefault="007933E0" w:rsidP="007675A7">
      <w:pPr>
        <w:rPr>
          <w:rFonts w:ascii="Times New Roman" w:hAnsi="Times New Roman" w:cs="Times New Roman"/>
        </w:rPr>
      </w:pPr>
    </w:p>
    <w:p w14:paraId="5B159A89" w14:textId="77777777" w:rsidR="007933E0" w:rsidRDefault="007933E0" w:rsidP="007675A7">
      <w:pPr>
        <w:rPr>
          <w:rFonts w:ascii="Times New Roman" w:hAnsi="Times New Roman" w:cs="Times New Roman"/>
        </w:rPr>
      </w:pPr>
    </w:p>
    <w:p w14:paraId="66D662BE" w14:textId="77777777" w:rsidR="007933E0" w:rsidRDefault="007933E0" w:rsidP="007675A7">
      <w:pPr>
        <w:rPr>
          <w:rFonts w:ascii="Times New Roman" w:hAnsi="Times New Roman" w:cs="Times New Roman"/>
        </w:rPr>
      </w:pPr>
    </w:p>
    <w:p w14:paraId="4996FF38" w14:textId="77777777" w:rsidR="007933E0" w:rsidRDefault="007933E0" w:rsidP="007675A7">
      <w:pPr>
        <w:rPr>
          <w:rFonts w:ascii="Times New Roman" w:hAnsi="Times New Roman" w:cs="Times New Roman"/>
        </w:rPr>
      </w:pPr>
    </w:p>
    <w:p w14:paraId="40C9EC46" w14:textId="77777777" w:rsidR="007933E0" w:rsidRDefault="007933E0" w:rsidP="007675A7">
      <w:pPr>
        <w:rPr>
          <w:rFonts w:ascii="Times New Roman" w:hAnsi="Times New Roman" w:cs="Times New Roman"/>
        </w:rPr>
      </w:pPr>
    </w:p>
    <w:p w14:paraId="1D7A069C" w14:textId="77777777" w:rsidR="007933E0" w:rsidRDefault="007933E0" w:rsidP="007675A7">
      <w:pPr>
        <w:rPr>
          <w:rFonts w:ascii="Times New Roman" w:hAnsi="Times New Roman" w:cs="Times New Roman"/>
        </w:rPr>
      </w:pPr>
    </w:p>
    <w:p w14:paraId="6D5C4598" w14:textId="77777777" w:rsidR="007933E0" w:rsidRDefault="007933E0" w:rsidP="007675A7">
      <w:pPr>
        <w:rPr>
          <w:rFonts w:ascii="Times New Roman" w:hAnsi="Times New Roman" w:cs="Times New Roman"/>
        </w:rPr>
      </w:pPr>
    </w:p>
    <w:p w14:paraId="07E6B788" w14:textId="77777777" w:rsidR="007933E0" w:rsidRDefault="007933E0" w:rsidP="007675A7">
      <w:pPr>
        <w:rPr>
          <w:rFonts w:ascii="Times New Roman" w:hAnsi="Times New Roman" w:cs="Times New Roman"/>
        </w:rPr>
      </w:pPr>
    </w:p>
    <w:p w14:paraId="391B91AE" w14:textId="77777777" w:rsidR="007933E0" w:rsidRDefault="007933E0" w:rsidP="007675A7">
      <w:pPr>
        <w:rPr>
          <w:rFonts w:ascii="Times New Roman" w:hAnsi="Times New Roman" w:cs="Times New Roman"/>
        </w:rPr>
      </w:pPr>
    </w:p>
    <w:p w14:paraId="71B09FAB" w14:textId="77777777" w:rsidR="007933E0" w:rsidRDefault="007933E0" w:rsidP="007675A7">
      <w:pPr>
        <w:rPr>
          <w:rFonts w:ascii="Times New Roman" w:hAnsi="Times New Roman" w:cs="Times New Roman"/>
        </w:rPr>
      </w:pPr>
    </w:p>
    <w:p w14:paraId="6DF49747" w14:textId="77777777" w:rsidR="007675A7" w:rsidRPr="00947ABA" w:rsidRDefault="007675A7" w:rsidP="007675A7">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1 \* ROMAN </w:instrText>
      </w:r>
      <w:r w:rsidRPr="00947ABA">
        <w:rPr>
          <w:rFonts w:ascii="Times New Roman" w:hAnsi="Times New Roman" w:cs="Times New Roman"/>
          <w:b/>
        </w:rPr>
        <w:fldChar w:fldCharType="separate"/>
      </w:r>
      <w:r>
        <w:rPr>
          <w:rFonts w:ascii="Times New Roman" w:hAnsi="Times New Roman" w:cs="Times New Roman"/>
          <w:b/>
          <w:noProof/>
        </w:rPr>
        <w:t>I</w:t>
      </w:r>
      <w:r w:rsidRPr="00947ABA">
        <w:rPr>
          <w:rFonts w:ascii="Times New Roman" w:hAnsi="Times New Roman" w:cs="Times New Roman"/>
          <w:b/>
        </w:rPr>
        <w:fldChar w:fldCharType="end"/>
      </w:r>
    </w:p>
    <w:p w14:paraId="5B5C6EF6" w14:textId="77777777" w:rsidR="007675A7" w:rsidRPr="00820F9C" w:rsidRDefault="007675A7" w:rsidP="007675A7">
      <w:pPr>
        <w:rPr>
          <w:rFonts w:ascii="Times New Roman" w:hAnsi="Times New Roman" w:cs="Times New Roman"/>
          <w:b/>
          <w:sz w:val="28"/>
          <w:u w:val="single"/>
        </w:rPr>
      </w:pPr>
      <w:r w:rsidRPr="00820F9C">
        <w:rPr>
          <w:rFonts w:ascii="Times New Roman" w:hAnsi="Times New Roman" w:cs="Times New Roman"/>
          <w:b/>
          <w:sz w:val="28"/>
          <w:u w:val="single"/>
        </w:rPr>
        <w:t>miRNA haplotype analysis:</w:t>
      </w:r>
    </w:p>
    <w:p w14:paraId="0419AA10" w14:textId="77777777" w:rsidR="007675A7" w:rsidRPr="00947ABA" w:rsidRDefault="007675A7" w:rsidP="007675A7">
      <w:pPr>
        <w:rPr>
          <w:rFonts w:ascii="Times New Roman" w:hAnsi="Times New Roman" w:cs="Times New Roman"/>
          <w:b/>
          <w:i/>
          <w:sz w:val="21"/>
        </w:rPr>
      </w:pPr>
      <w:r w:rsidRPr="00947ABA">
        <w:rPr>
          <w:rFonts w:ascii="Times New Roman" w:hAnsi="Times New Roman" w:cs="Times New Roman"/>
          <w:b/>
          <w:i/>
          <w:sz w:val="21"/>
        </w:rPr>
        <w:t>miRNA haplotype</w:t>
      </w:r>
    </w:p>
    <w:p w14:paraId="679DE15B"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ab/>
        <w:t>* Adopt SNP as biological marker, for each miRNA precursor, SNPs distributed within its genome region form the miRNA haplotype (in ascending order of genome coordination)</w:t>
      </w:r>
    </w:p>
    <w:p w14:paraId="2EDB4D15"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ab/>
        <w:t>* e.g. osa-MIR443's miRNA haplotype: sf0330014542, sf0330014549, sf033001458, sf0330014600</w:t>
      </w:r>
    </w:p>
    <w:p w14:paraId="2E28DD1F"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**haplotype pattern**</w:t>
      </w:r>
    </w:p>
    <w:p w14:paraId="70B7B478"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ab/>
        <w:t xml:space="preserve">* For each miRNA precursor, every locus of SNP is occupied with a nucleotide acid, so haplotype pattern means a specific sequence of nucleotide; and because every SNP possess 2 </w:t>
      </w:r>
      <w:proofErr w:type="gramStart"/>
      <w:r w:rsidRPr="00947ABA">
        <w:rPr>
          <w:rFonts w:ascii="Times New Roman" w:hAnsi="Times New Roman" w:cs="Times New Roman"/>
          <w:sz w:val="21"/>
        </w:rPr>
        <w:t>alleles(</w:t>
      </w:r>
      <w:proofErr w:type="gramEnd"/>
      <w:r w:rsidRPr="00947ABA">
        <w:rPr>
          <w:rFonts w:ascii="Times New Roman" w:hAnsi="Times New Roman" w:cs="Times New Roman"/>
          <w:sz w:val="21"/>
        </w:rPr>
        <w:t>commonly, but not always), theoretically there are ```2^len(miRNA haplotype)```haplotype patterns for each haplotype</w:t>
      </w:r>
    </w:p>
    <w:p w14:paraId="52934100"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ab/>
        <w:t>* e.g. one haplotype pattern of osa-MIR443: CGGA</w:t>
      </w:r>
    </w:p>
    <w:p w14:paraId="76317BEE"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ab/>
        <w:t>* Special haplotype patterns:</w:t>
      </w:r>
    </w:p>
    <w:p w14:paraId="636C5EFB"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Reference pattern: all loci are possessed by allele in reference genome</w:t>
      </w:r>
    </w:p>
    <w:p w14:paraId="4F84B766"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ab/>
      </w:r>
      <w:r w:rsidRPr="00947ABA">
        <w:rPr>
          <w:rFonts w:ascii="Times New Roman" w:hAnsi="Times New Roman" w:cs="Times New Roman"/>
          <w:sz w:val="21"/>
        </w:rPr>
        <w:tab/>
        <w:t>* Non-reference pattern: all loci are possessed by allele different from the on in reference genome</w:t>
      </w:r>
    </w:p>
    <w:p w14:paraId="317C9354"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w:t>
      </w:r>
      <w:proofErr w:type="spellStart"/>
      <w:r w:rsidRPr="00947ABA">
        <w:rPr>
          <w:rFonts w:ascii="Times New Roman" w:hAnsi="Times New Roman" w:cs="Times New Roman"/>
          <w:sz w:val="21"/>
        </w:rPr>
        <w:t>trinary</w:t>
      </w:r>
      <w:proofErr w:type="spellEnd"/>
      <w:r w:rsidRPr="00947ABA">
        <w:rPr>
          <w:rFonts w:ascii="Times New Roman" w:hAnsi="Times New Roman" w:cs="Times New Roman"/>
          <w:sz w:val="21"/>
        </w:rPr>
        <w:t xml:space="preserve"> pattern**</w:t>
      </w:r>
    </w:p>
    <w:p w14:paraId="132CDE1A"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ab/>
        <w:t>* This is a newly coined term, in which reference allele is replaced by 0, non-reference allele is replaced by 1 and 'N' is replaced by 2(Note that because the sequencing of rice genome got a miss-calling at the specific SNP position, an 'N' will occur)</w:t>
      </w:r>
    </w:p>
    <w:p w14:paraId="3B514417"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ab/>
        <w:t>* e.g. reference pattern of osa-MIR443: CGGA &lt;===&gt; 0000; while AATT &lt;===&gt; 1111</w:t>
      </w:r>
    </w:p>
    <w:p w14:paraId="37AE0C7C" w14:textId="77777777" w:rsidR="007675A7" w:rsidRPr="00947ABA" w:rsidRDefault="007675A7" w:rsidP="007675A7">
      <w:pPr>
        <w:rPr>
          <w:rFonts w:ascii="Times New Roman" w:hAnsi="Times New Roman" w:cs="Times New Roman"/>
          <w:sz w:val="21"/>
        </w:rPr>
      </w:pPr>
    </w:p>
    <w:p w14:paraId="2B21BAA1" w14:textId="77777777" w:rsidR="007675A7" w:rsidRPr="00947ABA" w:rsidRDefault="007675A7" w:rsidP="007675A7">
      <w:pPr>
        <w:rPr>
          <w:rFonts w:ascii="Times New Roman" w:hAnsi="Times New Roman" w:cs="Times New Roman"/>
          <w:b/>
          <w:i/>
          <w:sz w:val="21"/>
        </w:rPr>
      </w:pPr>
      <w:r w:rsidRPr="00947ABA">
        <w:rPr>
          <w:rFonts w:ascii="Times New Roman" w:hAnsi="Times New Roman" w:cs="Times New Roman"/>
          <w:b/>
          <w:i/>
          <w:sz w:val="21"/>
        </w:rPr>
        <w:t>Steps of analysis</w:t>
      </w:r>
    </w:p>
    <w:p w14:paraId="48017433" w14:textId="2FBD14DA"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step1: Classify SNPs into their corresponding precursor intervals in asc</w:t>
      </w:r>
      <w:r w:rsidR="009F1217">
        <w:rPr>
          <w:rFonts w:ascii="Times New Roman" w:hAnsi="Times New Roman" w:cs="Times New Roman"/>
          <w:sz w:val="21"/>
        </w:rPr>
        <w:t xml:space="preserve">ending order </w:t>
      </w:r>
      <w:r w:rsidRPr="00947ABA">
        <w:rPr>
          <w:rFonts w:ascii="Times New Roman" w:hAnsi="Times New Roman" w:cs="Times New Roman"/>
          <w:sz w:val="21"/>
        </w:rPr>
        <w:t>(This is the so-called miRNA haplotype)</w:t>
      </w:r>
    </w:p>
    <w:p w14:paraId="7AD3ADD4"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step2: Obtain reference pattern and non-reference pattern of each miRNAs (as reference)</w:t>
      </w:r>
    </w:p>
    <w:p w14:paraId="25C08E09" w14:textId="38B9D088"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step3: For each precursor along with its haploty</w:t>
      </w:r>
      <w:r w:rsidR="009F1217">
        <w:rPr>
          <w:rFonts w:ascii="Times New Roman" w:hAnsi="Times New Roman" w:cs="Times New Roman"/>
          <w:sz w:val="21"/>
        </w:rPr>
        <w:t>pe, grasp the haplotype pattern</w:t>
      </w:r>
      <w:r w:rsidRPr="00947ABA">
        <w:rPr>
          <w:rFonts w:ascii="Times New Roman" w:hAnsi="Times New Roman" w:cs="Times New Roman"/>
          <w:sz w:val="21"/>
        </w:rPr>
        <w:t xml:space="preserve"> and the corresponding cultivars</w:t>
      </w:r>
    </w:p>
    <w:p w14:paraId="6715B806"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xml:space="preserve">* step4: Transform the haplotype pattern into </w:t>
      </w:r>
      <w:proofErr w:type="spellStart"/>
      <w:r w:rsidRPr="00947ABA">
        <w:rPr>
          <w:rFonts w:ascii="Times New Roman" w:hAnsi="Times New Roman" w:cs="Times New Roman"/>
          <w:sz w:val="21"/>
        </w:rPr>
        <w:t>trinary</w:t>
      </w:r>
      <w:proofErr w:type="spellEnd"/>
      <w:r w:rsidRPr="00947ABA">
        <w:rPr>
          <w:rFonts w:ascii="Times New Roman" w:hAnsi="Times New Roman" w:cs="Times New Roman"/>
          <w:sz w:val="21"/>
        </w:rPr>
        <w:t xml:space="preserve"> pattern* (To compare each haplotype pattern visually with 0-1-2 digits)</w:t>
      </w:r>
    </w:p>
    <w:p w14:paraId="4741A654"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lastRenderedPageBreak/>
        <w:t>* step5: For each haplotype pattern, mutate the original RNA sequence with specific SNPs</w:t>
      </w:r>
    </w:p>
    <w:p w14:paraId="3C96D0CA" w14:textId="77777777" w:rsidR="007675A7" w:rsidRDefault="007675A7" w:rsidP="007675A7">
      <w:pPr>
        <w:rPr>
          <w:rFonts w:ascii="Times New Roman" w:hAnsi="Times New Roman" w:cs="Times New Roman"/>
        </w:rPr>
      </w:pPr>
    </w:p>
    <w:p w14:paraId="00D49AEC" w14:textId="77777777" w:rsidR="007675A7" w:rsidRDefault="007675A7" w:rsidP="007675A7">
      <w:pPr>
        <w:rPr>
          <w:rFonts w:ascii="Times New Roman" w:hAnsi="Times New Roman" w:cs="Times New Roman"/>
        </w:rPr>
      </w:pPr>
    </w:p>
    <w:p w14:paraId="7747F26C" w14:textId="77777777" w:rsidR="007675A7" w:rsidRPr="00947ABA" w:rsidRDefault="007675A7" w:rsidP="007675A7">
      <w:pPr>
        <w:rPr>
          <w:rFonts w:ascii="Times New Roman" w:hAnsi="Times New Roman" w:cs="Times New Roman"/>
          <w:b/>
        </w:rPr>
      </w:pPr>
      <w:r w:rsidRPr="00947ABA">
        <w:rPr>
          <w:rFonts w:ascii="Times New Roman" w:hAnsi="Times New Roman" w:cs="Times New Roman"/>
          <w:b/>
        </w:rPr>
        <w:t xml:space="preserve">Appendix </w:t>
      </w:r>
      <w:r w:rsidRPr="00947ABA">
        <w:rPr>
          <w:rFonts w:ascii="Times New Roman" w:hAnsi="Times New Roman" w:cs="Times New Roman"/>
          <w:b/>
        </w:rPr>
        <w:fldChar w:fldCharType="begin"/>
      </w:r>
      <w:r w:rsidRPr="00947ABA">
        <w:rPr>
          <w:rFonts w:ascii="Times New Roman" w:hAnsi="Times New Roman" w:cs="Times New Roman"/>
          <w:b/>
        </w:rPr>
        <w:instrText xml:space="preserve"> = 2 \* ROMAN </w:instrText>
      </w:r>
      <w:r w:rsidRPr="00947ABA">
        <w:rPr>
          <w:rFonts w:ascii="Times New Roman" w:hAnsi="Times New Roman" w:cs="Times New Roman"/>
          <w:b/>
        </w:rPr>
        <w:fldChar w:fldCharType="separate"/>
      </w:r>
      <w:r>
        <w:rPr>
          <w:rFonts w:ascii="Times New Roman" w:hAnsi="Times New Roman" w:cs="Times New Roman"/>
          <w:b/>
          <w:noProof/>
        </w:rPr>
        <w:t>II</w:t>
      </w:r>
      <w:r w:rsidRPr="00947ABA">
        <w:rPr>
          <w:rFonts w:ascii="Times New Roman" w:hAnsi="Times New Roman" w:cs="Times New Roman"/>
          <w:b/>
        </w:rPr>
        <w:fldChar w:fldCharType="end"/>
      </w:r>
    </w:p>
    <w:p w14:paraId="1E2C1D43"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b/>
          <w:bCs/>
          <w:sz w:val="21"/>
        </w:rPr>
        <w:t>Haplotype Pattern</w:t>
      </w:r>
      <w:r w:rsidRPr="00947ABA">
        <w:rPr>
          <w:rFonts w:ascii="Times New Roman" w:hAnsi="Times New Roman" w:cs="Times New Roman"/>
          <w:sz w:val="21"/>
        </w:rPr>
        <w:t xml:space="preserve"> (proposal, concerning heterozygotes) </w:t>
      </w:r>
    </w:p>
    <w:p w14:paraId="1D6B544E"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xml:space="preserve">the haplotype pattern will be described in this format: </w:t>
      </w:r>
    </w:p>
    <w:p w14:paraId="398DFA52"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xml:space="preserve">- ATCG for the alleles </w:t>
      </w:r>
    </w:p>
    <w:p w14:paraId="16C8E84B"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xml:space="preserve">- N for miss-calling allele </w:t>
      </w:r>
    </w:p>
    <w:p w14:paraId="34844A2E"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xml:space="preserve">- lower-capped letter for heterozygotes </w:t>
      </w:r>
    </w:p>
    <w:p w14:paraId="521EA4BF"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xml:space="preserve">     **for example, a heterozygote pair A/T, where </w:t>
      </w:r>
      <w:proofErr w:type="spellStart"/>
      <w:r w:rsidRPr="00947ABA">
        <w:rPr>
          <w:rFonts w:ascii="Times New Roman" w:hAnsi="Times New Roman" w:cs="Times New Roman"/>
          <w:sz w:val="21"/>
        </w:rPr>
        <w:t>freq</w:t>
      </w:r>
      <w:proofErr w:type="spellEnd"/>
      <w:r w:rsidRPr="00947ABA">
        <w:rPr>
          <w:rFonts w:ascii="Times New Roman" w:hAnsi="Times New Roman" w:cs="Times New Roman"/>
          <w:sz w:val="21"/>
        </w:rPr>
        <w:t xml:space="preserve">(A) &gt; </w:t>
      </w:r>
      <w:proofErr w:type="spellStart"/>
      <w:r w:rsidRPr="00947ABA">
        <w:rPr>
          <w:rFonts w:ascii="Times New Roman" w:hAnsi="Times New Roman" w:cs="Times New Roman"/>
          <w:sz w:val="21"/>
        </w:rPr>
        <w:t>freq</w:t>
      </w:r>
      <w:proofErr w:type="spellEnd"/>
      <w:r w:rsidRPr="00947ABA">
        <w:rPr>
          <w:rFonts w:ascii="Times New Roman" w:hAnsi="Times New Roman" w:cs="Times New Roman"/>
          <w:sz w:val="21"/>
        </w:rPr>
        <w:t xml:space="preserve">(T), then it would be represented as "t"** </w:t>
      </w:r>
    </w:p>
    <w:p w14:paraId="7CA30BA6" w14:textId="4DB53DAE"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xml:space="preserve">     **Because, a minor allele in the heterozygote would be more precious and may be more potential in exploring the gene </w:t>
      </w:r>
      <w:r w:rsidR="009F1217" w:rsidRPr="00947ABA">
        <w:rPr>
          <w:rFonts w:ascii="Times New Roman" w:hAnsi="Times New Roman" w:cs="Times New Roman"/>
          <w:sz w:val="21"/>
        </w:rPr>
        <w:t>resources</w:t>
      </w:r>
      <w:r w:rsidRPr="00947ABA">
        <w:rPr>
          <w:rFonts w:ascii="Times New Roman" w:hAnsi="Times New Roman" w:cs="Times New Roman"/>
          <w:sz w:val="21"/>
        </w:rPr>
        <w:t xml:space="preserve">** </w:t>
      </w:r>
    </w:p>
    <w:p w14:paraId="1602DE76" w14:textId="77777777" w:rsidR="007675A7" w:rsidRPr="00947ABA" w:rsidRDefault="007675A7" w:rsidP="007675A7">
      <w:pPr>
        <w:rPr>
          <w:rFonts w:ascii="Times New Roman" w:hAnsi="Times New Roman" w:cs="Times New Roman"/>
          <w:sz w:val="21"/>
        </w:rPr>
      </w:pPr>
    </w:p>
    <w:p w14:paraId="071D11CA" w14:textId="77777777" w:rsidR="007675A7" w:rsidRPr="00947ABA" w:rsidRDefault="007675A7" w:rsidP="007675A7">
      <w:pPr>
        <w:rPr>
          <w:rFonts w:ascii="Times New Roman" w:hAnsi="Times New Roman" w:cs="Times New Roman"/>
          <w:sz w:val="21"/>
        </w:rPr>
      </w:pPr>
      <w:proofErr w:type="spellStart"/>
      <w:r w:rsidRPr="00947ABA">
        <w:rPr>
          <w:rFonts w:ascii="Times New Roman" w:hAnsi="Times New Roman" w:cs="Times New Roman"/>
          <w:b/>
          <w:bCs/>
          <w:sz w:val="21"/>
        </w:rPr>
        <w:t>Pentanary</w:t>
      </w:r>
      <w:proofErr w:type="spellEnd"/>
      <w:r w:rsidRPr="00947ABA">
        <w:rPr>
          <w:rFonts w:ascii="Times New Roman" w:hAnsi="Times New Roman" w:cs="Times New Roman"/>
          <w:b/>
          <w:bCs/>
          <w:sz w:val="21"/>
        </w:rPr>
        <w:t xml:space="preserve"> Pattern</w:t>
      </w:r>
    </w:p>
    <w:p w14:paraId="0140195A"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xml:space="preserve">0: Reference allele </w:t>
      </w:r>
    </w:p>
    <w:p w14:paraId="13193032"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xml:space="preserve">1-3: Non-reference allele in descending order of their frequency </w:t>
      </w:r>
    </w:p>
    <w:p w14:paraId="485A9EDE"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xml:space="preserve">4: N (miss-calling)  </w:t>
      </w:r>
    </w:p>
    <w:p w14:paraId="578D9289" w14:textId="77777777" w:rsidR="007675A7" w:rsidRPr="00947ABA" w:rsidRDefault="007675A7" w:rsidP="007675A7">
      <w:pPr>
        <w:rPr>
          <w:rFonts w:ascii="Times New Roman" w:hAnsi="Times New Roman" w:cs="Times New Roman"/>
          <w:sz w:val="21"/>
        </w:rPr>
      </w:pPr>
    </w:p>
    <w:p w14:paraId="6D3B78DE"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b/>
          <w:bCs/>
          <w:sz w:val="21"/>
        </w:rPr>
        <w:t>Processing criteria</w:t>
      </w:r>
      <w:r w:rsidRPr="00947ABA">
        <w:rPr>
          <w:rFonts w:ascii="Times New Roman" w:hAnsi="Times New Roman" w:cs="Times New Roman"/>
          <w:sz w:val="21"/>
        </w:rPr>
        <w:t xml:space="preserve">: </w:t>
      </w:r>
    </w:p>
    <w:p w14:paraId="1D98DA75"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xml:space="preserve">1) Threshold of #cultivars corresponding to each haplotype pattern is 10 (include 10, which means &gt;= 10, in the </w:t>
      </w:r>
      <w:proofErr w:type="spellStart"/>
      <w:r w:rsidRPr="00947ABA">
        <w:rPr>
          <w:rFonts w:ascii="Times New Roman" w:hAnsi="Times New Roman" w:cs="Times New Roman"/>
          <w:sz w:val="21"/>
        </w:rPr>
        <w:t>RiceVarMap</w:t>
      </w:r>
      <w:proofErr w:type="spellEnd"/>
      <w:r w:rsidRPr="00947ABA">
        <w:rPr>
          <w:rFonts w:ascii="Times New Roman" w:hAnsi="Times New Roman" w:cs="Times New Roman"/>
          <w:sz w:val="21"/>
        </w:rPr>
        <w:t xml:space="preserve">, they also use 10 as threshold) </w:t>
      </w:r>
    </w:p>
    <w:p w14:paraId="0C016D16" w14:textId="77777777" w:rsidR="007675A7" w:rsidRPr="00947ABA" w:rsidRDefault="007675A7" w:rsidP="007675A7">
      <w:pPr>
        <w:rPr>
          <w:rFonts w:ascii="Times New Roman" w:hAnsi="Times New Roman" w:cs="Times New Roman"/>
          <w:sz w:val="21"/>
        </w:rPr>
      </w:pPr>
      <w:r w:rsidRPr="00947ABA">
        <w:rPr>
          <w:rFonts w:ascii="Times New Roman" w:hAnsi="Times New Roman" w:cs="Times New Roman"/>
          <w:sz w:val="21"/>
        </w:rPr>
        <w:t xml:space="preserve">2) Concerning heterozygote such as </w:t>
      </w:r>
      <w:proofErr w:type="spellStart"/>
      <w:r w:rsidRPr="00947ABA">
        <w:rPr>
          <w:rFonts w:ascii="Times New Roman" w:hAnsi="Times New Roman" w:cs="Times New Roman"/>
          <w:sz w:val="21"/>
        </w:rPr>
        <w:t>aTT</w:t>
      </w:r>
      <w:proofErr w:type="spellEnd"/>
      <w:r w:rsidRPr="00947ABA">
        <w:rPr>
          <w:rFonts w:ascii="Times New Roman" w:hAnsi="Times New Roman" w:cs="Times New Roman"/>
          <w:sz w:val="21"/>
        </w:rPr>
        <w:t xml:space="preserve">, take it as a different haplotype pattern from ATT, but when it was converted to </w:t>
      </w:r>
      <w:proofErr w:type="spellStart"/>
      <w:r w:rsidRPr="00947ABA">
        <w:rPr>
          <w:rFonts w:ascii="Times New Roman" w:hAnsi="Times New Roman" w:cs="Times New Roman"/>
          <w:sz w:val="21"/>
        </w:rPr>
        <w:t>pentanary</w:t>
      </w:r>
      <w:proofErr w:type="spellEnd"/>
      <w:r w:rsidRPr="00947ABA">
        <w:rPr>
          <w:rFonts w:ascii="Times New Roman" w:hAnsi="Times New Roman" w:cs="Times New Roman"/>
          <w:sz w:val="21"/>
        </w:rPr>
        <w:t xml:space="preserve"> pattern, they would be converted into the same pattern (In this way, we can trace back the heterozygotes) </w:t>
      </w:r>
    </w:p>
    <w:p w14:paraId="2DC28969" w14:textId="77777777" w:rsidR="007675A7" w:rsidRPr="00947ABA" w:rsidRDefault="007675A7" w:rsidP="007675A7">
      <w:pPr>
        <w:rPr>
          <w:rFonts w:ascii="Times New Roman" w:hAnsi="Times New Roman" w:cs="Times New Roman"/>
          <w:sz w:val="21"/>
        </w:rPr>
      </w:pPr>
    </w:p>
    <w:p w14:paraId="1B1E3F43" w14:textId="77777777" w:rsidR="003F3C83" w:rsidRDefault="003F3C83"/>
    <w:sectPr w:rsidR="003F3C83" w:rsidSect="00F61526">
      <w:footerReference w:type="default" r:id="rId10"/>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2" w:author="Mary" w:date="2016-03-18T16:21:00Z" w:initials="M">
    <w:p w14:paraId="534B1CDA" w14:textId="3637FEC3" w:rsidR="007C6971" w:rsidRDefault="007C6971">
      <w:pPr>
        <w:pStyle w:val="a8"/>
      </w:pPr>
      <w:r>
        <w:rPr>
          <w:rStyle w:val="a7"/>
        </w:rPr>
        <w:annotationRef/>
      </w:r>
      <w:r>
        <w:t>What are the reasons?</w:t>
      </w:r>
    </w:p>
  </w:comment>
  <w:comment w:id="363" w:author="Mary" w:date="2016-03-21T18:05:00Z" w:initials="M">
    <w:p w14:paraId="48F13B15" w14:textId="5F098787" w:rsidR="007C6971" w:rsidRDefault="007C6971">
      <w:pPr>
        <w:pStyle w:val="a8"/>
      </w:pPr>
      <w:r>
        <w:rPr>
          <w:rStyle w:val="a7"/>
        </w:rPr>
        <w:annotationRef/>
      </w:r>
      <w:r>
        <w:t>What will be revealed? Specify.</w:t>
      </w:r>
    </w:p>
  </w:comment>
  <w:comment w:id="415" w:author="Mary" w:date="2016-03-22T13:28:00Z" w:initials="M">
    <w:p w14:paraId="6AC7E500" w14:textId="11A91363" w:rsidR="007C6971" w:rsidRDefault="007C6971">
      <w:pPr>
        <w:pStyle w:val="a8"/>
      </w:pPr>
      <w:r>
        <w:rPr>
          <w:rStyle w:val="a7"/>
        </w:rPr>
        <w:annotationRef/>
      </w:r>
    </w:p>
  </w:comment>
  <w:comment w:id="416" w:author="Mary" w:date="2016-03-22T13:28:00Z" w:initials="M">
    <w:p w14:paraId="43ADB115" w14:textId="4F920D8D" w:rsidR="007C6971" w:rsidRDefault="007C6971">
      <w:pPr>
        <w:pStyle w:val="a8"/>
      </w:pPr>
      <w:r>
        <w:rPr>
          <w:rStyle w:val="a7"/>
        </w:rPr>
        <w:annotationRef/>
      </w:r>
      <w:r>
        <w:rPr>
          <w:noProof/>
        </w:rPr>
        <w:t>This word seems a bit strange to use</w:t>
      </w:r>
    </w:p>
  </w:comment>
  <w:comment w:id="437" w:author="Mary" w:date="2016-03-22T13:36:00Z" w:initials="M">
    <w:p w14:paraId="036DAFD0" w14:textId="182E30F1" w:rsidR="007C6971" w:rsidRDefault="007C6971">
      <w:pPr>
        <w:pStyle w:val="a8"/>
      </w:pPr>
      <w:r>
        <w:rPr>
          <w:rStyle w:val="a7"/>
        </w:rPr>
        <w:annotationRef/>
      </w:r>
      <w:r>
        <w:t>Describe.</w:t>
      </w:r>
    </w:p>
  </w:comment>
  <w:comment w:id="432" w:author="Mary" w:date="2016-03-22T13:38:00Z" w:initials="M">
    <w:p w14:paraId="43D38BEE" w14:textId="187FC2AE" w:rsidR="007C6971" w:rsidRDefault="007C6971">
      <w:pPr>
        <w:pStyle w:val="a8"/>
      </w:pPr>
      <w:r>
        <w:rPr>
          <w:rStyle w:val="a7"/>
        </w:rPr>
        <w:annotationRef/>
      </w:r>
      <w:r>
        <w:t>What are the differences of those two steps</w:t>
      </w:r>
      <w:r>
        <w:rPr>
          <w:rFonts w:hint="eastAsia"/>
        </w:rPr>
        <w:t>?</w:t>
      </w:r>
    </w:p>
  </w:comment>
  <w:comment w:id="471" w:author="Mary" w:date="2016-03-22T13:41:00Z" w:initials="M">
    <w:p w14:paraId="1F891472" w14:textId="12D2B3D2" w:rsidR="007C6971" w:rsidRDefault="007C6971">
      <w:pPr>
        <w:pStyle w:val="a8"/>
      </w:pPr>
      <w:r>
        <w:rPr>
          <w:rStyle w:val="a7"/>
        </w:rPr>
        <w:annotationRef/>
      </w:r>
      <w:r>
        <w:t>For what? Why is the number different from the last point?</w:t>
      </w:r>
    </w:p>
  </w:comment>
  <w:comment w:id="479" w:author="Mary" w:date="2016-03-22T13:42:00Z" w:initials="M">
    <w:p w14:paraId="65E79410" w14:textId="581D6AEF" w:rsidR="007C6971" w:rsidRDefault="007C6971">
      <w:pPr>
        <w:pStyle w:val="a8"/>
      </w:pPr>
      <w:r>
        <w:rPr>
          <w:rStyle w:val="a7"/>
        </w:rPr>
        <w:annotationRef/>
      </w:r>
      <w:r>
        <w:t xml:space="preserve">Describe in more details. You mean targets that are not </w:t>
      </w:r>
      <w:proofErr w:type="spellStart"/>
      <w:r>
        <w:t>bioinformatially</w:t>
      </w:r>
      <w:proofErr w:type="spellEnd"/>
      <w:r>
        <w:t xml:space="preserve"> predicted?</w:t>
      </w:r>
    </w:p>
  </w:comment>
  <w:comment w:id="519" w:author="Mary" w:date="2016-03-22T14:22:00Z" w:initials="M">
    <w:p w14:paraId="58629BFF" w14:textId="7E077CD3" w:rsidR="007C6971" w:rsidRDefault="007C6971">
      <w:pPr>
        <w:pStyle w:val="a8"/>
      </w:pPr>
      <w:r>
        <w:rPr>
          <w:rStyle w:val="a7"/>
        </w:rPr>
        <w:annotationRef/>
      </w:r>
      <w:r>
        <w:t>How long is the flanking region that you included?</w:t>
      </w:r>
    </w:p>
  </w:comment>
  <w:comment w:id="528" w:author="Mary" w:date="2016-03-22T14:25:00Z" w:initials="M">
    <w:p w14:paraId="265F4542" w14:textId="6E4CBAC0" w:rsidR="007C6971" w:rsidRDefault="007C6971">
      <w:pPr>
        <w:pStyle w:val="a8"/>
      </w:pPr>
      <w:r>
        <w:rPr>
          <w:rStyle w:val="a7"/>
        </w:rPr>
        <w:annotationRef/>
      </w:r>
      <w:r>
        <w:t>What does this mean?</w:t>
      </w:r>
    </w:p>
  </w:comment>
  <w:comment w:id="531" w:author="Mary" w:date="2016-03-22T14:25:00Z" w:initials="M">
    <w:p w14:paraId="459758DB" w14:textId="403CB797" w:rsidR="007C6971" w:rsidRDefault="007C6971">
      <w:pPr>
        <w:pStyle w:val="a8"/>
      </w:pPr>
      <w:r>
        <w:rPr>
          <w:rStyle w:val="a7"/>
        </w:rPr>
        <w:annotationRef/>
      </w:r>
      <w:r>
        <w:t xml:space="preserve">Please explain. </w:t>
      </w:r>
    </w:p>
  </w:comment>
  <w:comment w:id="587" w:author="Mary" w:date="2016-03-22T16:17:00Z" w:initials="M">
    <w:p w14:paraId="207223F7" w14:textId="4B7D86CF" w:rsidR="00160D28" w:rsidRDefault="00160D28">
      <w:pPr>
        <w:pStyle w:val="a8"/>
      </w:pPr>
      <w:r>
        <w:rPr>
          <w:rStyle w:val="a7"/>
        </w:rPr>
        <w:annotationRef/>
      </w:r>
      <w:r>
        <w:rPr>
          <w:rStyle w:val="a7"/>
        </w:rPr>
        <w:t>How many samples did you use in total to calculate?</w:t>
      </w:r>
    </w:p>
  </w:comment>
  <w:comment w:id="591" w:author="Mary" w:date="2016-03-22T14:32:00Z" w:initials="M">
    <w:p w14:paraId="1E4149AA" w14:textId="2372B495" w:rsidR="007C6971" w:rsidRDefault="007C6971">
      <w:pPr>
        <w:pStyle w:val="a8"/>
      </w:pPr>
      <w:r>
        <w:rPr>
          <w:rStyle w:val="a7"/>
        </w:rPr>
        <w:annotationRef/>
      </w:r>
      <w:r>
        <w:t>Explain why you calculated the correlation coefficient of pre-miRNA and mature miRNAs separately.</w:t>
      </w:r>
    </w:p>
  </w:comment>
  <w:comment w:id="647" w:author="Mary" w:date="2016-03-22T15:06:00Z" w:initials="M">
    <w:p w14:paraId="5C19C3A1" w14:textId="7083CD0A" w:rsidR="007C6971" w:rsidRDefault="007C6971">
      <w:pPr>
        <w:pStyle w:val="a8"/>
      </w:pPr>
      <w:r>
        <w:rPr>
          <w:rStyle w:val="a7"/>
        </w:rPr>
        <w:annotationRef/>
      </w:r>
      <w:r>
        <w:t xml:space="preserve">What are these pairs compared to those mentioned in point </w:t>
      </w:r>
      <w:r>
        <w:rPr>
          <w:rFonts w:hint="eastAsia"/>
        </w:rPr>
        <w:t>ii</w:t>
      </w:r>
      <w:r>
        <w:t>? 82 out of 16???</w:t>
      </w:r>
    </w:p>
  </w:comment>
  <w:comment w:id="714" w:author="Mary" w:date="2016-03-22T16:19:00Z" w:initials="M">
    <w:p w14:paraId="0E306FCA" w14:textId="575B9DE8" w:rsidR="00160D28" w:rsidRDefault="00160D28">
      <w:pPr>
        <w:pStyle w:val="a8"/>
      </w:pPr>
      <w:r>
        <w:rPr>
          <w:rStyle w:val="a7"/>
        </w:rPr>
        <w:annotationRef/>
      </w:r>
      <w:r>
        <w:t xml:space="preserve">We need to discuss this further. </w:t>
      </w:r>
    </w:p>
  </w:comment>
  <w:comment w:id="733" w:author="Mary" w:date="2016-03-22T16:20:00Z" w:initials="M">
    <w:p w14:paraId="00CDBCE1" w14:textId="1136FF8A" w:rsidR="00BE7C2E" w:rsidRDefault="00BE7C2E">
      <w:pPr>
        <w:pStyle w:val="a8"/>
      </w:pPr>
      <w:r>
        <w:rPr>
          <w:rStyle w:val="a7"/>
        </w:rPr>
        <w:annotationRef/>
      </w:r>
      <w:r>
        <w:t xml:space="preserve">Don’t be so negative on your data. </w:t>
      </w:r>
    </w:p>
  </w:comment>
  <w:comment w:id="747" w:author="Mary" w:date="2016-03-22T16:31:00Z" w:initials="M">
    <w:p w14:paraId="704A482A" w14:textId="6DEB779D" w:rsidR="00BC47D1" w:rsidRDefault="00BC47D1">
      <w:pPr>
        <w:pStyle w:val="a8"/>
      </w:pPr>
      <w:r>
        <w:rPr>
          <w:rStyle w:val="a7"/>
        </w:rPr>
        <w:annotationRef/>
      </w:r>
      <w:r>
        <w:t xml:space="preserve">Propose some </w:t>
      </w:r>
      <w:proofErr w:type="spellStart"/>
      <w:r>
        <w:t>experimens</w:t>
      </w:r>
      <w:proofErr w:type="spellEnd"/>
      <w:r>
        <w:t xml:space="preserve">. </w:t>
      </w:r>
    </w:p>
  </w:comment>
  <w:comment w:id="770" w:author="Mary" w:date="2016-03-22T17:21:00Z" w:initials="M">
    <w:p w14:paraId="6281003F" w14:textId="47ADEA41" w:rsidR="001A0CBB" w:rsidRDefault="001A0CBB">
      <w:pPr>
        <w:pStyle w:val="a8"/>
      </w:pPr>
      <w:r>
        <w:rPr>
          <w:rStyle w:val="a7"/>
        </w:rPr>
        <w:annotationRef/>
      </w:r>
      <w:r>
        <w:t xml:space="preserve">On what? Stem loop region? On the precursor? </w:t>
      </w:r>
    </w:p>
  </w:comment>
  <w:comment w:id="774" w:author="Mary" w:date="2016-03-22T16:59:00Z" w:initials="M">
    <w:p w14:paraId="606FA7ED" w14:textId="73BBAF68" w:rsidR="00560147" w:rsidRDefault="00560147">
      <w:pPr>
        <w:pStyle w:val="a8"/>
      </w:pPr>
      <w:r>
        <w:rPr>
          <w:rStyle w:val="a7"/>
        </w:rPr>
        <w:annotationRef/>
      </w:r>
      <w:r>
        <w:t xml:space="preserve">? You mean phenotypes caused by gain or loss of miRNA functions? </w:t>
      </w:r>
    </w:p>
  </w:comment>
  <w:comment w:id="784" w:author="Mary" w:date="2016-03-22T16:59:00Z" w:initials="M">
    <w:p w14:paraId="6A7AEF11" w14:textId="77777777" w:rsidR="00DE43C9" w:rsidRDefault="00DE43C9" w:rsidP="00DE43C9">
      <w:pPr>
        <w:pStyle w:val="a8"/>
      </w:pPr>
      <w:r>
        <w:rPr>
          <w:rStyle w:val="a7"/>
        </w:rPr>
        <w:annotationRef/>
      </w:r>
      <w:r>
        <w:t xml:space="preserve">? You mean phenotypes caused by gain or loss of miRNA functions?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4B1CDA" w15:done="0"/>
  <w15:commentEx w15:paraId="48F13B15" w15:done="0"/>
  <w15:commentEx w15:paraId="6AC7E500" w15:done="0"/>
  <w15:commentEx w15:paraId="43ADB115" w15:done="0"/>
  <w15:commentEx w15:paraId="036DAFD0" w15:done="0"/>
  <w15:commentEx w15:paraId="43D38BEE" w15:done="0"/>
  <w15:commentEx w15:paraId="1F891472" w15:done="0"/>
  <w15:commentEx w15:paraId="65E79410" w15:done="0"/>
  <w15:commentEx w15:paraId="58629BFF" w15:done="0"/>
  <w15:commentEx w15:paraId="265F4542" w15:done="0"/>
  <w15:commentEx w15:paraId="459758DB" w15:done="0"/>
  <w15:commentEx w15:paraId="207223F7" w15:done="0"/>
  <w15:commentEx w15:paraId="1E4149AA" w15:done="0"/>
  <w15:commentEx w15:paraId="5C19C3A1" w15:done="0"/>
  <w15:commentEx w15:paraId="0E306FCA" w15:done="0"/>
  <w15:commentEx w15:paraId="00CDBCE1" w15:done="0"/>
  <w15:commentEx w15:paraId="704A482A" w15:done="0"/>
  <w15:commentEx w15:paraId="6281003F" w15:done="0"/>
  <w15:commentEx w15:paraId="606FA7ED" w15:done="0"/>
  <w15:commentEx w15:paraId="6A7AEF1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11B81A" w14:textId="77777777" w:rsidR="00E2683A" w:rsidRDefault="00E2683A" w:rsidP="00AA59F1">
      <w:r>
        <w:separator/>
      </w:r>
    </w:p>
  </w:endnote>
  <w:endnote w:type="continuationSeparator" w:id="0">
    <w:p w14:paraId="16FD5E07" w14:textId="77777777" w:rsidR="00E2683A" w:rsidRDefault="00E2683A" w:rsidP="00AA5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Segoe UI">
    <w:altName w:val="Calibri"/>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802" w:author="Mary" w:date="2016-03-18T17:14:00Z"/>
  <w:sdt>
    <w:sdtPr>
      <w:id w:val="-1529789663"/>
      <w:docPartObj>
        <w:docPartGallery w:val="Page Numbers (Bottom of Page)"/>
        <w:docPartUnique/>
      </w:docPartObj>
    </w:sdtPr>
    <w:sdtEndPr>
      <w:rPr>
        <w:noProof/>
      </w:rPr>
    </w:sdtEndPr>
    <w:sdtContent>
      <w:customXmlInsRangeEnd w:id="802"/>
      <w:p w14:paraId="6E82CE21" w14:textId="26110316" w:rsidR="007C6971" w:rsidRDefault="007C6971">
        <w:pPr>
          <w:pStyle w:val="ae"/>
          <w:jc w:val="center"/>
          <w:rPr>
            <w:ins w:id="803" w:author="Mary" w:date="2016-03-18T17:14:00Z"/>
          </w:rPr>
        </w:pPr>
        <w:ins w:id="804" w:author="Mary" w:date="2016-03-18T17:14:00Z">
          <w:r>
            <w:fldChar w:fldCharType="begin"/>
          </w:r>
          <w:r>
            <w:instrText xml:space="preserve"> PAGE   \* MERGEFORMAT </w:instrText>
          </w:r>
          <w:r>
            <w:fldChar w:fldCharType="separate"/>
          </w:r>
        </w:ins>
        <w:r w:rsidR="00193340">
          <w:rPr>
            <w:noProof/>
          </w:rPr>
          <w:t>7</w:t>
        </w:r>
        <w:ins w:id="805" w:author="Mary" w:date="2016-03-18T17:14:00Z">
          <w:r>
            <w:rPr>
              <w:noProof/>
            </w:rPr>
            <w:fldChar w:fldCharType="end"/>
          </w:r>
        </w:ins>
      </w:p>
      <w:customXmlInsRangeStart w:id="806" w:author="Mary" w:date="2016-03-18T17:14:00Z"/>
    </w:sdtContent>
  </w:sdt>
  <w:customXmlInsRangeEnd w:id="806"/>
  <w:p w14:paraId="4851A9FC" w14:textId="77777777" w:rsidR="007C6971" w:rsidRDefault="007C6971">
    <w:pPr>
      <w:pStyle w:val="a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78645" w14:textId="77777777" w:rsidR="00E2683A" w:rsidRDefault="00E2683A" w:rsidP="00AA59F1">
      <w:r>
        <w:separator/>
      </w:r>
    </w:p>
  </w:footnote>
  <w:footnote w:type="continuationSeparator" w:id="0">
    <w:p w14:paraId="3BA5B950" w14:textId="77777777" w:rsidR="00E2683A" w:rsidRDefault="00E2683A" w:rsidP="00AA59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578F"/>
    <w:multiLevelType w:val="hybridMultilevel"/>
    <w:tmpl w:val="AE02FEF4"/>
    <w:lvl w:ilvl="0" w:tplc="04090015">
      <w:start w:val="1"/>
      <w:numFmt w:val="upperLetter"/>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732265F"/>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
    <w:nsid w:val="0C8030AD"/>
    <w:multiLevelType w:val="hybridMultilevel"/>
    <w:tmpl w:val="27EE4C08"/>
    <w:lvl w:ilvl="0" w:tplc="1BBEA106">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1406E4E"/>
    <w:multiLevelType w:val="hybridMultilevel"/>
    <w:tmpl w:val="E27E8AFC"/>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30F5F02"/>
    <w:multiLevelType w:val="hybridMultilevel"/>
    <w:tmpl w:val="14267B64"/>
    <w:lvl w:ilvl="0" w:tplc="595EC148">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3171707"/>
    <w:multiLevelType w:val="hybridMultilevel"/>
    <w:tmpl w:val="247624F4"/>
    <w:lvl w:ilvl="0" w:tplc="AB36AA54">
      <w:start w:val="1"/>
      <w:numFmt w:val="lowerLetter"/>
      <w:lvlText w:val="%1)"/>
      <w:lvlJc w:val="left"/>
      <w:pPr>
        <w:ind w:left="840" w:hanging="360"/>
      </w:pPr>
      <w:rPr>
        <w:rFonts w:hint="default"/>
      </w:rPr>
    </w:lvl>
    <w:lvl w:ilvl="1" w:tplc="04090001">
      <w:start w:val="1"/>
      <w:numFmt w:val="bullet"/>
      <w:lvlText w:val=""/>
      <w:lvlJc w:val="left"/>
      <w:pPr>
        <w:ind w:left="1440" w:hanging="480"/>
      </w:pPr>
      <w:rPr>
        <w:rFonts w:ascii="Wingdings" w:hAnsi="Wingding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17990359"/>
    <w:multiLevelType w:val="hybridMultilevel"/>
    <w:tmpl w:val="16E21B5A"/>
    <w:lvl w:ilvl="0" w:tplc="AE1CFC48">
      <w:start w:val="1"/>
      <w:numFmt w:val="bullet"/>
      <w:lvlText w:val="•"/>
      <w:lvlJc w:val="left"/>
      <w:pPr>
        <w:tabs>
          <w:tab w:val="num" w:pos="720"/>
        </w:tabs>
        <w:ind w:left="720" w:hanging="360"/>
      </w:pPr>
      <w:rPr>
        <w:rFonts w:ascii="Arial" w:hAnsi="Arial" w:hint="default"/>
      </w:rPr>
    </w:lvl>
    <w:lvl w:ilvl="1" w:tplc="DB167F66" w:tentative="1">
      <w:start w:val="1"/>
      <w:numFmt w:val="bullet"/>
      <w:lvlText w:val="•"/>
      <w:lvlJc w:val="left"/>
      <w:pPr>
        <w:tabs>
          <w:tab w:val="num" w:pos="1440"/>
        </w:tabs>
        <w:ind w:left="1440" w:hanging="360"/>
      </w:pPr>
      <w:rPr>
        <w:rFonts w:ascii="Arial" w:hAnsi="Arial" w:hint="default"/>
      </w:rPr>
    </w:lvl>
    <w:lvl w:ilvl="2" w:tplc="EC203A1A" w:tentative="1">
      <w:start w:val="1"/>
      <w:numFmt w:val="bullet"/>
      <w:lvlText w:val="•"/>
      <w:lvlJc w:val="left"/>
      <w:pPr>
        <w:tabs>
          <w:tab w:val="num" w:pos="2160"/>
        </w:tabs>
        <w:ind w:left="2160" w:hanging="360"/>
      </w:pPr>
      <w:rPr>
        <w:rFonts w:ascii="Arial" w:hAnsi="Arial" w:hint="default"/>
      </w:rPr>
    </w:lvl>
    <w:lvl w:ilvl="3" w:tplc="5AE8EF52" w:tentative="1">
      <w:start w:val="1"/>
      <w:numFmt w:val="bullet"/>
      <w:lvlText w:val="•"/>
      <w:lvlJc w:val="left"/>
      <w:pPr>
        <w:tabs>
          <w:tab w:val="num" w:pos="2880"/>
        </w:tabs>
        <w:ind w:left="2880" w:hanging="360"/>
      </w:pPr>
      <w:rPr>
        <w:rFonts w:ascii="Arial" w:hAnsi="Arial" w:hint="default"/>
      </w:rPr>
    </w:lvl>
    <w:lvl w:ilvl="4" w:tplc="9DEE474C" w:tentative="1">
      <w:start w:val="1"/>
      <w:numFmt w:val="bullet"/>
      <w:lvlText w:val="•"/>
      <w:lvlJc w:val="left"/>
      <w:pPr>
        <w:tabs>
          <w:tab w:val="num" w:pos="3600"/>
        </w:tabs>
        <w:ind w:left="3600" w:hanging="360"/>
      </w:pPr>
      <w:rPr>
        <w:rFonts w:ascii="Arial" w:hAnsi="Arial" w:hint="default"/>
      </w:rPr>
    </w:lvl>
    <w:lvl w:ilvl="5" w:tplc="B6C08EE0" w:tentative="1">
      <w:start w:val="1"/>
      <w:numFmt w:val="bullet"/>
      <w:lvlText w:val="•"/>
      <w:lvlJc w:val="left"/>
      <w:pPr>
        <w:tabs>
          <w:tab w:val="num" w:pos="4320"/>
        </w:tabs>
        <w:ind w:left="4320" w:hanging="360"/>
      </w:pPr>
      <w:rPr>
        <w:rFonts w:ascii="Arial" w:hAnsi="Arial" w:hint="default"/>
      </w:rPr>
    </w:lvl>
    <w:lvl w:ilvl="6" w:tplc="B7E2D3E0" w:tentative="1">
      <w:start w:val="1"/>
      <w:numFmt w:val="bullet"/>
      <w:lvlText w:val="•"/>
      <w:lvlJc w:val="left"/>
      <w:pPr>
        <w:tabs>
          <w:tab w:val="num" w:pos="5040"/>
        </w:tabs>
        <w:ind w:left="5040" w:hanging="360"/>
      </w:pPr>
      <w:rPr>
        <w:rFonts w:ascii="Arial" w:hAnsi="Arial" w:hint="default"/>
      </w:rPr>
    </w:lvl>
    <w:lvl w:ilvl="7" w:tplc="DFA431D0" w:tentative="1">
      <w:start w:val="1"/>
      <w:numFmt w:val="bullet"/>
      <w:lvlText w:val="•"/>
      <w:lvlJc w:val="left"/>
      <w:pPr>
        <w:tabs>
          <w:tab w:val="num" w:pos="5760"/>
        </w:tabs>
        <w:ind w:left="5760" w:hanging="360"/>
      </w:pPr>
      <w:rPr>
        <w:rFonts w:ascii="Arial" w:hAnsi="Arial" w:hint="default"/>
      </w:rPr>
    </w:lvl>
    <w:lvl w:ilvl="8" w:tplc="621C4AE2" w:tentative="1">
      <w:start w:val="1"/>
      <w:numFmt w:val="bullet"/>
      <w:lvlText w:val="•"/>
      <w:lvlJc w:val="left"/>
      <w:pPr>
        <w:tabs>
          <w:tab w:val="num" w:pos="6480"/>
        </w:tabs>
        <w:ind w:left="6480" w:hanging="360"/>
      </w:pPr>
      <w:rPr>
        <w:rFonts w:ascii="Arial" w:hAnsi="Arial" w:hint="default"/>
      </w:rPr>
    </w:lvl>
  </w:abstractNum>
  <w:abstractNum w:abstractNumId="7">
    <w:nsid w:val="18506628"/>
    <w:multiLevelType w:val="hybridMultilevel"/>
    <w:tmpl w:val="4E986F8E"/>
    <w:lvl w:ilvl="0" w:tplc="04090001">
      <w:start w:val="1"/>
      <w:numFmt w:val="bullet"/>
      <w:lvlText w:val=""/>
      <w:lvlJc w:val="left"/>
      <w:pPr>
        <w:ind w:left="960" w:hanging="480"/>
      </w:pPr>
      <w:rPr>
        <w:rFonts w:ascii="Wingdings" w:hAnsi="Wingdings" w:hint="default"/>
      </w:rPr>
    </w:lvl>
    <w:lvl w:ilvl="1" w:tplc="04090019" w:tentative="1">
      <w:start w:val="1"/>
      <w:numFmt w:val="lowerLetter"/>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lowerLetter"/>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lowerLetter"/>
      <w:lvlText w:val="%8)"/>
      <w:lvlJc w:val="left"/>
      <w:pPr>
        <w:ind w:left="3360" w:hanging="480"/>
      </w:pPr>
    </w:lvl>
    <w:lvl w:ilvl="8" w:tplc="0409001B" w:tentative="1">
      <w:start w:val="1"/>
      <w:numFmt w:val="lowerRoman"/>
      <w:lvlText w:val="%9."/>
      <w:lvlJc w:val="right"/>
      <w:pPr>
        <w:ind w:left="3840" w:hanging="480"/>
      </w:pPr>
    </w:lvl>
  </w:abstractNum>
  <w:abstractNum w:abstractNumId="8">
    <w:nsid w:val="1E903336"/>
    <w:multiLevelType w:val="hybridMultilevel"/>
    <w:tmpl w:val="10C4A5C4"/>
    <w:lvl w:ilvl="0" w:tplc="F134FD4E">
      <w:start w:val="1"/>
      <w:numFmt w:val="upperLetter"/>
      <w:lvlText w:val="%1."/>
      <w:lvlJc w:val="left"/>
      <w:pPr>
        <w:ind w:left="360" w:hanging="36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1C4151C"/>
    <w:multiLevelType w:val="hybridMultilevel"/>
    <w:tmpl w:val="1A28DBBE"/>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0">
    <w:nsid w:val="28E91DF8"/>
    <w:multiLevelType w:val="hybridMultilevel"/>
    <w:tmpl w:val="C7F24BFA"/>
    <w:lvl w:ilvl="0" w:tplc="0F989F98">
      <w:start w:val="1"/>
      <w:numFmt w:val="bullet"/>
      <w:lvlText w:val="•"/>
      <w:lvlJc w:val="left"/>
      <w:pPr>
        <w:tabs>
          <w:tab w:val="num" w:pos="720"/>
        </w:tabs>
        <w:ind w:left="720" w:hanging="360"/>
      </w:pPr>
      <w:rPr>
        <w:rFonts w:ascii="Arial" w:hAnsi="Arial" w:hint="default"/>
      </w:rPr>
    </w:lvl>
    <w:lvl w:ilvl="1" w:tplc="18E8EBB6" w:tentative="1">
      <w:start w:val="1"/>
      <w:numFmt w:val="bullet"/>
      <w:lvlText w:val="•"/>
      <w:lvlJc w:val="left"/>
      <w:pPr>
        <w:tabs>
          <w:tab w:val="num" w:pos="1440"/>
        </w:tabs>
        <w:ind w:left="1440" w:hanging="360"/>
      </w:pPr>
      <w:rPr>
        <w:rFonts w:ascii="Arial" w:hAnsi="Arial" w:hint="default"/>
      </w:rPr>
    </w:lvl>
    <w:lvl w:ilvl="2" w:tplc="4F3C0F20" w:tentative="1">
      <w:start w:val="1"/>
      <w:numFmt w:val="bullet"/>
      <w:lvlText w:val="•"/>
      <w:lvlJc w:val="left"/>
      <w:pPr>
        <w:tabs>
          <w:tab w:val="num" w:pos="2160"/>
        </w:tabs>
        <w:ind w:left="2160" w:hanging="360"/>
      </w:pPr>
      <w:rPr>
        <w:rFonts w:ascii="Arial" w:hAnsi="Arial" w:hint="default"/>
      </w:rPr>
    </w:lvl>
    <w:lvl w:ilvl="3" w:tplc="A8B80DCE" w:tentative="1">
      <w:start w:val="1"/>
      <w:numFmt w:val="bullet"/>
      <w:lvlText w:val="•"/>
      <w:lvlJc w:val="left"/>
      <w:pPr>
        <w:tabs>
          <w:tab w:val="num" w:pos="2880"/>
        </w:tabs>
        <w:ind w:left="2880" w:hanging="360"/>
      </w:pPr>
      <w:rPr>
        <w:rFonts w:ascii="Arial" w:hAnsi="Arial" w:hint="default"/>
      </w:rPr>
    </w:lvl>
    <w:lvl w:ilvl="4" w:tplc="10AC0E6A" w:tentative="1">
      <w:start w:val="1"/>
      <w:numFmt w:val="bullet"/>
      <w:lvlText w:val="•"/>
      <w:lvlJc w:val="left"/>
      <w:pPr>
        <w:tabs>
          <w:tab w:val="num" w:pos="3600"/>
        </w:tabs>
        <w:ind w:left="3600" w:hanging="360"/>
      </w:pPr>
      <w:rPr>
        <w:rFonts w:ascii="Arial" w:hAnsi="Arial" w:hint="default"/>
      </w:rPr>
    </w:lvl>
    <w:lvl w:ilvl="5" w:tplc="5930DCA2" w:tentative="1">
      <w:start w:val="1"/>
      <w:numFmt w:val="bullet"/>
      <w:lvlText w:val="•"/>
      <w:lvlJc w:val="left"/>
      <w:pPr>
        <w:tabs>
          <w:tab w:val="num" w:pos="4320"/>
        </w:tabs>
        <w:ind w:left="4320" w:hanging="360"/>
      </w:pPr>
      <w:rPr>
        <w:rFonts w:ascii="Arial" w:hAnsi="Arial" w:hint="default"/>
      </w:rPr>
    </w:lvl>
    <w:lvl w:ilvl="6" w:tplc="F634E8CE" w:tentative="1">
      <w:start w:val="1"/>
      <w:numFmt w:val="bullet"/>
      <w:lvlText w:val="•"/>
      <w:lvlJc w:val="left"/>
      <w:pPr>
        <w:tabs>
          <w:tab w:val="num" w:pos="5040"/>
        </w:tabs>
        <w:ind w:left="5040" w:hanging="360"/>
      </w:pPr>
      <w:rPr>
        <w:rFonts w:ascii="Arial" w:hAnsi="Arial" w:hint="default"/>
      </w:rPr>
    </w:lvl>
    <w:lvl w:ilvl="7" w:tplc="EE1AF484" w:tentative="1">
      <w:start w:val="1"/>
      <w:numFmt w:val="bullet"/>
      <w:lvlText w:val="•"/>
      <w:lvlJc w:val="left"/>
      <w:pPr>
        <w:tabs>
          <w:tab w:val="num" w:pos="5760"/>
        </w:tabs>
        <w:ind w:left="5760" w:hanging="360"/>
      </w:pPr>
      <w:rPr>
        <w:rFonts w:ascii="Arial" w:hAnsi="Arial" w:hint="default"/>
      </w:rPr>
    </w:lvl>
    <w:lvl w:ilvl="8" w:tplc="2200A920" w:tentative="1">
      <w:start w:val="1"/>
      <w:numFmt w:val="bullet"/>
      <w:lvlText w:val="•"/>
      <w:lvlJc w:val="left"/>
      <w:pPr>
        <w:tabs>
          <w:tab w:val="num" w:pos="6480"/>
        </w:tabs>
        <w:ind w:left="6480" w:hanging="360"/>
      </w:pPr>
      <w:rPr>
        <w:rFonts w:ascii="Arial" w:hAnsi="Arial" w:hint="default"/>
      </w:rPr>
    </w:lvl>
  </w:abstractNum>
  <w:abstractNum w:abstractNumId="11">
    <w:nsid w:val="290430A3"/>
    <w:multiLevelType w:val="hybridMultilevel"/>
    <w:tmpl w:val="AE2C7390"/>
    <w:lvl w:ilvl="0" w:tplc="CA746CC2">
      <w:start w:val="1"/>
      <w:numFmt w:val="upperLetter"/>
      <w:lvlText w:val="%1."/>
      <w:lvlJc w:val="left"/>
      <w:pPr>
        <w:ind w:left="360" w:hanging="360"/>
      </w:pPr>
      <w:rPr>
        <w:rFonts w:hint="default"/>
      </w:rPr>
    </w:lvl>
    <w:lvl w:ilvl="1" w:tplc="1BBEA106">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16B22FD"/>
    <w:multiLevelType w:val="hybridMultilevel"/>
    <w:tmpl w:val="F2B6B080"/>
    <w:lvl w:ilvl="0" w:tplc="1BBEA106">
      <w:start w:val="1"/>
      <w:numFmt w:val="lowerLetter"/>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4CA57E9"/>
    <w:multiLevelType w:val="hybridMultilevel"/>
    <w:tmpl w:val="B5C85D9A"/>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3614582F"/>
    <w:multiLevelType w:val="hybridMultilevel"/>
    <w:tmpl w:val="B8EA6DBA"/>
    <w:lvl w:ilvl="0" w:tplc="04090001">
      <w:start w:val="1"/>
      <w:numFmt w:val="bullet"/>
      <w:lvlText w:val=""/>
      <w:lvlJc w:val="left"/>
      <w:pPr>
        <w:ind w:left="0" w:hanging="480"/>
      </w:pPr>
      <w:rPr>
        <w:rFonts w:ascii="Wingdings" w:hAnsi="Wingdings" w:hint="default"/>
      </w:rPr>
    </w:lvl>
    <w:lvl w:ilvl="1" w:tplc="04090015">
      <w:start w:val="1"/>
      <w:numFmt w:val="upperLetter"/>
      <w:lvlText w:val="%2."/>
      <w:lvlJc w:val="left"/>
      <w:pPr>
        <w:ind w:left="480" w:hanging="480"/>
      </w:pPr>
      <w:rPr>
        <w:rFonts w:hint="default"/>
      </w:rPr>
    </w:lvl>
    <w:lvl w:ilvl="2" w:tplc="04090001">
      <w:start w:val="1"/>
      <w:numFmt w:val="bullet"/>
      <w:lvlText w:val=""/>
      <w:lvlJc w:val="left"/>
      <w:pPr>
        <w:ind w:left="960" w:hanging="480"/>
      </w:pPr>
      <w:rPr>
        <w:rFonts w:ascii="Wingdings" w:hAnsi="Wingdings" w:hint="default"/>
      </w:rPr>
    </w:lvl>
    <w:lvl w:ilvl="3" w:tplc="0409000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5">
    <w:nsid w:val="36CA144C"/>
    <w:multiLevelType w:val="hybridMultilevel"/>
    <w:tmpl w:val="C57482E2"/>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6">
    <w:nsid w:val="383D360B"/>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nsid w:val="40DD1220"/>
    <w:multiLevelType w:val="hybridMultilevel"/>
    <w:tmpl w:val="38B4A2D8"/>
    <w:lvl w:ilvl="0" w:tplc="595EC148">
      <w:start w:val="1"/>
      <w:numFmt w:val="lowerLetter"/>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35A04EA"/>
    <w:multiLevelType w:val="hybridMultilevel"/>
    <w:tmpl w:val="851E3FA6"/>
    <w:lvl w:ilvl="0" w:tplc="5AD05CEE">
      <w:start w:val="1"/>
      <w:numFmt w:val="low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9">
    <w:nsid w:val="466967BB"/>
    <w:multiLevelType w:val="hybridMultilevel"/>
    <w:tmpl w:val="9728642E"/>
    <w:lvl w:ilvl="0" w:tplc="0409001B">
      <w:start w:val="1"/>
      <w:numFmt w:val="lowerRoman"/>
      <w:lvlText w:val="%1."/>
      <w:lvlJc w:val="righ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4CCB4E64"/>
    <w:multiLevelType w:val="multilevel"/>
    <w:tmpl w:val="AE2C7390"/>
    <w:lvl w:ilvl="0">
      <w:start w:val="1"/>
      <w:numFmt w:val="upperLetter"/>
      <w:lvlText w:val="%1."/>
      <w:lvlJc w:val="left"/>
      <w:pPr>
        <w:ind w:left="360" w:hanging="360"/>
      </w:pPr>
      <w:rPr>
        <w:rFonts w:hint="default"/>
      </w:rPr>
    </w:lvl>
    <w:lvl w:ilvl="1">
      <w:start w:val="1"/>
      <w:numFmt w:val="lowerLetter"/>
      <w:lvlText w:val="%2)"/>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
    <w:nsid w:val="69884733"/>
    <w:multiLevelType w:val="hybridMultilevel"/>
    <w:tmpl w:val="806E6C34"/>
    <w:lvl w:ilvl="0" w:tplc="1BBEA106">
      <w:start w:val="1"/>
      <w:numFmt w:val="lowerLetter"/>
      <w:lvlText w:val="%1)"/>
      <w:lvlJc w:val="left"/>
      <w:pPr>
        <w:ind w:left="1440" w:hanging="48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7360771D"/>
    <w:multiLevelType w:val="multilevel"/>
    <w:tmpl w:val="356CE3D8"/>
    <w:lvl w:ilvl="0">
      <w:start w:val="1"/>
      <w:numFmt w:val="upperLetter"/>
      <w:lvlText w:val="%1."/>
      <w:lvlJc w:val="left"/>
      <w:pPr>
        <w:ind w:left="360" w:hanging="360"/>
      </w:pPr>
      <w:rPr>
        <w:rFonts w:hint="default"/>
      </w:rPr>
    </w:lvl>
    <w:lvl w:ilvl="1">
      <w:start w:val="1"/>
      <w:numFmt w:val="lowerLetter"/>
      <w:lvlText w:val="%2)"/>
      <w:lvlJc w:val="left"/>
      <w:pPr>
        <w:ind w:left="960" w:hanging="4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nsid w:val="77AA787E"/>
    <w:multiLevelType w:val="hybridMultilevel"/>
    <w:tmpl w:val="77E86DE6"/>
    <w:lvl w:ilvl="0" w:tplc="595EC148">
      <w:start w:val="1"/>
      <w:numFmt w:val="lowerLetter"/>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78D14242"/>
    <w:multiLevelType w:val="hybridMultilevel"/>
    <w:tmpl w:val="7DFEEB96"/>
    <w:lvl w:ilvl="0" w:tplc="595EC148">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5">
    <w:nsid w:val="7C602F35"/>
    <w:multiLevelType w:val="hybridMultilevel"/>
    <w:tmpl w:val="7C5C412E"/>
    <w:lvl w:ilvl="0" w:tplc="1BBEA106">
      <w:start w:val="1"/>
      <w:numFmt w:val="lowerLetter"/>
      <w:lvlText w:val="%1)"/>
      <w:lvlJc w:val="left"/>
      <w:pPr>
        <w:ind w:left="1440" w:hanging="48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1"/>
  </w:num>
  <w:num w:numId="2">
    <w:abstractNumId w:val="8"/>
  </w:num>
  <w:num w:numId="3">
    <w:abstractNumId w:val="18"/>
  </w:num>
  <w:num w:numId="4">
    <w:abstractNumId w:val="5"/>
  </w:num>
  <w:num w:numId="5">
    <w:abstractNumId w:val="22"/>
  </w:num>
  <w:num w:numId="6">
    <w:abstractNumId w:val="20"/>
  </w:num>
  <w:num w:numId="7">
    <w:abstractNumId w:val="3"/>
  </w:num>
  <w:num w:numId="8">
    <w:abstractNumId w:val="2"/>
  </w:num>
  <w:num w:numId="9">
    <w:abstractNumId w:val="25"/>
  </w:num>
  <w:num w:numId="10">
    <w:abstractNumId w:val="12"/>
  </w:num>
  <w:num w:numId="11">
    <w:abstractNumId w:val="21"/>
  </w:num>
  <w:num w:numId="12">
    <w:abstractNumId w:val="7"/>
  </w:num>
  <w:num w:numId="13">
    <w:abstractNumId w:val="14"/>
  </w:num>
  <w:num w:numId="14">
    <w:abstractNumId w:val="10"/>
  </w:num>
  <w:num w:numId="15">
    <w:abstractNumId w:val="6"/>
  </w:num>
  <w:num w:numId="16">
    <w:abstractNumId w:val="17"/>
  </w:num>
  <w:num w:numId="17">
    <w:abstractNumId w:val="0"/>
  </w:num>
  <w:num w:numId="18">
    <w:abstractNumId w:val="13"/>
  </w:num>
  <w:num w:numId="19">
    <w:abstractNumId w:val="19"/>
  </w:num>
  <w:num w:numId="20">
    <w:abstractNumId w:val="1"/>
  </w:num>
  <w:num w:numId="21">
    <w:abstractNumId w:val="16"/>
  </w:num>
  <w:num w:numId="22">
    <w:abstractNumId w:val="24"/>
  </w:num>
  <w:num w:numId="23">
    <w:abstractNumId w:val="15"/>
  </w:num>
  <w:num w:numId="24">
    <w:abstractNumId w:val="9"/>
  </w:num>
  <w:num w:numId="25">
    <w:abstractNumId w:val="23"/>
  </w:num>
  <w:num w:numId="26">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y">
    <w15:presenceInfo w15:providerId="None" w15:userId="Mary"/>
  </w15:person>
  <w15:person w15:author="Thomas Huang">
    <w15:presenceInfo w15:providerId="Windows Live" w15:userId="2c6d085a2e0513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bordersDoNotSurroundHeader/>
  <w:bordersDoNotSurroundFooter/>
  <w:proofState w:spelling="clean" w:grammar="clean"/>
  <w:trackRevisions/>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A7"/>
    <w:rsid w:val="0001716C"/>
    <w:rsid w:val="00096E97"/>
    <w:rsid w:val="000E3911"/>
    <w:rsid w:val="001079A5"/>
    <w:rsid w:val="00113E94"/>
    <w:rsid w:val="00115E29"/>
    <w:rsid w:val="00132DDE"/>
    <w:rsid w:val="00160D28"/>
    <w:rsid w:val="00193340"/>
    <w:rsid w:val="001A0CBB"/>
    <w:rsid w:val="001B3055"/>
    <w:rsid w:val="001C6145"/>
    <w:rsid w:val="001D04F5"/>
    <w:rsid w:val="001E41CC"/>
    <w:rsid w:val="00221DB7"/>
    <w:rsid w:val="002255E1"/>
    <w:rsid w:val="00234425"/>
    <w:rsid w:val="00236B76"/>
    <w:rsid w:val="00256401"/>
    <w:rsid w:val="002B6C9E"/>
    <w:rsid w:val="002C5344"/>
    <w:rsid w:val="002E4DA5"/>
    <w:rsid w:val="002E5FF5"/>
    <w:rsid w:val="002E6323"/>
    <w:rsid w:val="003155F1"/>
    <w:rsid w:val="00362F8C"/>
    <w:rsid w:val="00392110"/>
    <w:rsid w:val="003A038A"/>
    <w:rsid w:val="003B010D"/>
    <w:rsid w:val="003D00CE"/>
    <w:rsid w:val="003F2C91"/>
    <w:rsid w:val="003F3C83"/>
    <w:rsid w:val="003F68C5"/>
    <w:rsid w:val="00456611"/>
    <w:rsid w:val="00483A8C"/>
    <w:rsid w:val="004A560F"/>
    <w:rsid w:val="004E00D8"/>
    <w:rsid w:val="004E1FDB"/>
    <w:rsid w:val="005536B0"/>
    <w:rsid w:val="00560147"/>
    <w:rsid w:val="00586009"/>
    <w:rsid w:val="005934E3"/>
    <w:rsid w:val="005C1EFD"/>
    <w:rsid w:val="00606A44"/>
    <w:rsid w:val="00634440"/>
    <w:rsid w:val="00634B6F"/>
    <w:rsid w:val="00652467"/>
    <w:rsid w:val="0067318F"/>
    <w:rsid w:val="00675D49"/>
    <w:rsid w:val="006A489E"/>
    <w:rsid w:val="00727B65"/>
    <w:rsid w:val="007344FF"/>
    <w:rsid w:val="00766D1F"/>
    <w:rsid w:val="007675A7"/>
    <w:rsid w:val="007933E0"/>
    <w:rsid w:val="007C6971"/>
    <w:rsid w:val="007D3B68"/>
    <w:rsid w:val="00806FCF"/>
    <w:rsid w:val="008116C4"/>
    <w:rsid w:val="00837913"/>
    <w:rsid w:val="008471C5"/>
    <w:rsid w:val="00876995"/>
    <w:rsid w:val="00891341"/>
    <w:rsid w:val="008E40BB"/>
    <w:rsid w:val="00975599"/>
    <w:rsid w:val="009B26A4"/>
    <w:rsid w:val="009C103E"/>
    <w:rsid w:val="009F1217"/>
    <w:rsid w:val="00A33F18"/>
    <w:rsid w:val="00A53056"/>
    <w:rsid w:val="00A70EAA"/>
    <w:rsid w:val="00A71EC7"/>
    <w:rsid w:val="00A73323"/>
    <w:rsid w:val="00AA59F1"/>
    <w:rsid w:val="00B57A04"/>
    <w:rsid w:val="00B61AE7"/>
    <w:rsid w:val="00B673F0"/>
    <w:rsid w:val="00B72746"/>
    <w:rsid w:val="00B97569"/>
    <w:rsid w:val="00BB7074"/>
    <w:rsid w:val="00BC47D1"/>
    <w:rsid w:val="00BE7C2E"/>
    <w:rsid w:val="00BF7E8D"/>
    <w:rsid w:val="00C445CC"/>
    <w:rsid w:val="00C7062E"/>
    <w:rsid w:val="00C7604F"/>
    <w:rsid w:val="00C8615F"/>
    <w:rsid w:val="00C9720D"/>
    <w:rsid w:val="00CD67DD"/>
    <w:rsid w:val="00CE1F0E"/>
    <w:rsid w:val="00CE758F"/>
    <w:rsid w:val="00CF3654"/>
    <w:rsid w:val="00CF76C5"/>
    <w:rsid w:val="00D4090F"/>
    <w:rsid w:val="00D42D16"/>
    <w:rsid w:val="00D73887"/>
    <w:rsid w:val="00D91F45"/>
    <w:rsid w:val="00DA3A27"/>
    <w:rsid w:val="00DE43C9"/>
    <w:rsid w:val="00E2683A"/>
    <w:rsid w:val="00E41AA4"/>
    <w:rsid w:val="00E563C1"/>
    <w:rsid w:val="00E66D6D"/>
    <w:rsid w:val="00E92C68"/>
    <w:rsid w:val="00EF1F60"/>
    <w:rsid w:val="00F16A18"/>
    <w:rsid w:val="00F61526"/>
    <w:rsid w:val="00F936C8"/>
    <w:rsid w:val="00FB12EC"/>
    <w:rsid w:val="00FB3038"/>
    <w:rsid w:val="00FC2A09"/>
    <w:rsid w:val="00FD2F1B"/>
    <w:rsid w:val="00FF257B"/>
    <w:rsid w:val="00FF5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86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6009"/>
    <w:pPr>
      <w:widowControl w:val="0"/>
      <w:jc w:val="both"/>
    </w:pPr>
  </w:style>
  <w:style w:type="paragraph" w:styleId="1">
    <w:name w:val="heading 1"/>
    <w:basedOn w:val="a"/>
    <w:next w:val="a"/>
    <w:link w:val="10"/>
    <w:uiPriority w:val="9"/>
    <w:qFormat/>
    <w:rsid w:val="007675A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675A7"/>
    <w:rPr>
      <w:b/>
      <w:bCs/>
      <w:kern w:val="44"/>
      <w:sz w:val="44"/>
      <w:szCs w:val="44"/>
    </w:rPr>
  </w:style>
  <w:style w:type="paragraph" w:styleId="a3">
    <w:name w:val="List Paragraph"/>
    <w:basedOn w:val="a"/>
    <w:uiPriority w:val="34"/>
    <w:qFormat/>
    <w:rsid w:val="007675A7"/>
    <w:pPr>
      <w:ind w:firstLineChars="200" w:firstLine="420"/>
    </w:pPr>
  </w:style>
  <w:style w:type="character" w:styleId="a4">
    <w:name w:val="Hyperlink"/>
    <w:basedOn w:val="a0"/>
    <w:uiPriority w:val="99"/>
    <w:unhideWhenUsed/>
    <w:rsid w:val="001E41CC"/>
    <w:rPr>
      <w:color w:val="0563C1" w:themeColor="hyperlink"/>
      <w:u w:val="single"/>
    </w:rPr>
  </w:style>
  <w:style w:type="paragraph" w:styleId="a5">
    <w:name w:val="Balloon Text"/>
    <w:basedOn w:val="a"/>
    <w:link w:val="a6"/>
    <w:uiPriority w:val="99"/>
    <w:semiHidden/>
    <w:unhideWhenUsed/>
    <w:rsid w:val="00A73323"/>
    <w:rPr>
      <w:rFonts w:ascii="Segoe UI" w:hAnsi="Segoe UI" w:cs="Segoe UI"/>
      <w:sz w:val="18"/>
      <w:szCs w:val="18"/>
    </w:rPr>
  </w:style>
  <w:style w:type="character" w:customStyle="1" w:styleId="a6">
    <w:name w:val="批注框文本字符"/>
    <w:basedOn w:val="a0"/>
    <w:link w:val="a5"/>
    <w:uiPriority w:val="99"/>
    <w:semiHidden/>
    <w:rsid w:val="00A73323"/>
    <w:rPr>
      <w:rFonts w:ascii="Segoe UI" w:hAnsi="Segoe UI" w:cs="Segoe UI"/>
      <w:sz w:val="18"/>
      <w:szCs w:val="18"/>
    </w:rPr>
  </w:style>
  <w:style w:type="character" w:styleId="a7">
    <w:name w:val="annotation reference"/>
    <w:basedOn w:val="a0"/>
    <w:uiPriority w:val="99"/>
    <w:semiHidden/>
    <w:unhideWhenUsed/>
    <w:rsid w:val="004E1FDB"/>
    <w:rPr>
      <w:sz w:val="16"/>
      <w:szCs w:val="16"/>
    </w:rPr>
  </w:style>
  <w:style w:type="paragraph" w:styleId="a8">
    <w:name w:val="annotation text"/>
    <w:basedOn w:val="a"/>
    <w:link w:val="a9"/>
    <w:uiPriority w:val="99"/>
    <w:semiHidden/>
    <w:unhideWhenUsed/>
    <w:rsid w:val="004E1FDB"/>
    <w:rPr>
      <w:sz w:val="20"/>
      <w:szCs w:val="20"/>
    </w:rPr>
  </w:style>
  <w:style w:type="character" w:customStyle="1" w:styleId="a9">
    <w:name w:val="批注文字字符"/>
    <w:basedOn w:val="a0"/>
    <w:link w:val="a8"/>
    <w:uiPriority w:val="99"/>
    <w:semiHidden/>
    <w:rsid w:val="004E1FDB"/>
    <w:rPr>
      <w:sz w:val="20"/>
      <w:szCs w:val="20"/>
    </w:rPr>
  </w:style>
  <w:style w:type="paragraph" w:styleId="aa">
    <w:name w:val="annotation subject"/>
    <w:basedOn w:val="a8"/>
    <w:next w:val="a8"/>
    <w:link w:val="ab"/>
    <w:uiPriority w:val="99"/>
    <w:semiHidden/>
    <w:unhideWhenUsed/>
    <w:rsid w:val="004E1FDB"/>
    <w:rPr>
      <w:b/>
      <w:bCs/>
    </w:rPr>
  </w:style>
  <w:style w:type="character" w:customStyle="1" w:styleId="ab">
    <w:name w:val="批注主题字符"/>
    <w:basedOn w:val="a9"/>
    <w:link w:val="aa"/>
    <w:uiPriority w:val="99"/>
    <w:semiHidden/>
    <w:rsid w:val="004E1FDB"/>
    <w:rPr>
      <w:b/>
      <w:bCs/>
      <w:sz w:val="20"/>
      <w:szCs w:val="20"/>
    </w:rPr>
  </w:style>
  <w:style w:type="paragraph" w:styleId="ac">
    <w:name w:val="header"/>
    <w:basedOn w:val="a"/>
    <w:link w:val="ad"/>
    <w:uiPriority w:val="99"/>
    <w:unhideWhenUsed/>
    <w:rsid w:val="00AA59F1"/>
    <w:pPr>
      <w:tabs>
        <w:tab w:val="center" w:pos="4680"/>
        <w:tab w:val="right" w:pos="9360"/>
      </w:tabs>
    </w:pPr>
  </w:style>
  <w:style w:type="character" w:customStyle="1" w:styleId="ad">
    <w:name w:val="页眉字符"/>
    <w:basedOn w:val="a0"/>
    <w:link w:val="ac"/>
    <w:uiPriority w:val="99"/>
    <w:rsid w:val="00AA59F1"/>
  </w:style>
  <w:style w:type="paragraph" w:styleId="ae">
    <w:name w:val="footer"/>
    <w:basedOn w:val="a"/>
    <w:link w:val="af"/>
    <w:uiPriority w:val="99"/>
    <w:unhideWhenUsed/>
    <w:rsid w:val="00AA59F1"/>
    <w:pPr>
      <w:tabs>
        <w:tab w:val="center" w:pos="4680"/>
        <w:tab w:val="right" w:pos="9360"/>
      </w:tabs>
    </w:pPr>
  </w:style>
  <w:style w:type="character" w:customStyle="1" w:styleId="af">
    <w:name w:val="页脚字符"/>
    <w:basedOn w:val="a0"/>
    <w:link w:val="ae"/>
    <w:uiPriority w:val="99"/>
    <w:rsid w:val="00AA59F1"/>
  </w:style>
  <w:style w:type="paragraph" w:styleId="af0">
    <w:name w:val="Revision"/>
    <w:hidden/>
    <w:uiPriority w:val="99"/>
    <w:semiHidden/>
    <w:rsid w:val="00F16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513309">
      <w:bodyDiv w:val="1"/>
      <w:marLeft w:val="0"/>
      <w:marRight w:val="0"/>
      <w:marTop w:val="0"/>
      <w:marBottom w:val="0"/>
      <w:divBdr>
        <w:top w:val="none" w:sz="0" w:space="0" w:color="auto"/>
        <w:left w:val="none" w:sz="0" w:space="0" w:color="auto"/>
        <w:bottom w:val="none" w:sz="0" w:space="0" w:color="auto"/>
        <w:right w:val="none" w:sz="0" w:space="0" w:color="auto"/>
      </w:divBdr>
      <w:divsChild>
        <w:div w:id="160393972">
          <w:marLeft w:val="547"/>
          <w:marRight w:val="0"/>
          <w:marTop w:val="0"/>
          <w:marBottom w:val="0"/>
          <w:divBdr>
            <w:top w:val="none" w:sz="0" w:space="0" w:color="auto"/>
            <w:left w:val="none" w:sz="0" w:space="0" w:color="auto"/>
            <w:bottom w:val="none" w:sz="0" w:space="0" w:color="auto"/>
            <w:right w:val="none" w:sz="0" w:space="0" w:color="auto"/>
          </w:divBdr>
        </w:div>
      </w:divsChild>
    </w:div>
    <w:div w:id="1782604819">
      <w:bodyDiv w:val="1"/>
      <w:marLeft w:val="0"/>
      <w:marRight w:val="0"/>
      <w:marTop w:val="0"/>
      <w:marBottom w:val="0"/>
      <w:divBdr>
        <w:top w:val="none" w:sz="0" w:space="0" w:color="auto"/>
        <w:left w:val="none" w:sz="0" w:space="0" w:color="auto"/>
        <w:bottom w:val="none" w:sz="0" w:space="0" w:color="auto"/>
        <w:right w:val="none" w:sz="0" w:space="0" w:color="auto"/>
      </w:divBdr>
      <w:divsChild>
        <w:div w:id="1238899693">
          <w:marLeft w:val="547"/>
          <w:marRight w:val="0"/>
          <w:marTop w:val="0"/>
          <w:marBottom w:val="0"/>
          <w:divBdr>
            <w:top w:val="none" w:sz="0" w:space="0" w:color="auto"/>
            <w:left w:val="none" w:sz="0" w:space="0" w:color="auto"/>
            <w:bottom w:val="none" w:sz="0" w:space="0" w:color="auto"/>
            <w:right w:val="none" w:sz="0" w:space="0" w:color="auto"/>
          </w:divBdr>
        </w:div>
      </w:divsChild>
    </w:div>
    <w:div w:id="1790051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95B14-A89F-1049-80BF-2B213BC97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10</Pages>
  <Words>3287</Words>
  <Characters>18742</Characters>
  <Application>Microsoft Macintosh Word</Application>
  <DocSecurity>0</DocSecurity>
  <Lines>156</Lines>
  <Paragraphs>43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Huang</dc:creator>
  <cp:keywords/>
  <dc:description/>
  <cp:lastModifiedBy>Thomas Huang</cp:lastModifiedBy>
  <cp:revision>17</cp:revision>
  <dcterms:created xsi:type="dcterms:W3CDTF">2016-03-18T06:55:00Z</dcterms:created>
  <dcterms:modified xsi:type="dcterms:W3CDTF">2016-03-25T04:37:00Z</dcterms:modified>
</cp:coreProperties>
</file>